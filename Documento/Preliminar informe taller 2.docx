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D345D" w14:textId="65C4FD66" w:rsidR="001639A5" w:rsidRPr="00C25A77" w:rsidRDefault="003C72C6" w:rsidP="00FC44CD">
      <w:pPr>
        <w:jc w:val="both"/>
        <w:rPr>
          <w:b/>
          <w:bCs/>
        </w:rPr>
      </w:pPr>
      <w:r w:rsidRPr="00C25A77">
        <w:rPr>
          <w:b/>
          <w:bCs/>
        </w:rPr>
        <w:t>Introducción</w:t>
      </w:r>
    </w:p>
    <w:p w14:paraId="61FAEEB4" w14:textId="2A93FA57" w:rsidR="006A63EB" w:rsidRDefault="0054169D" w:rsidP="00FC44CD">
      <w:pPr>
        <w:jc w:val="both"/>
      </w:pPr>
      <w:r>
        <w:t>El propósito de este trabajo es construir un modelo predictivo de la pobreza en los hogares colombianos</w:t>
      </w:r>
      <w:r w:rsidR="009D0FAE">
        <w:t xml:space="preserve"> en base a la GEIH de 2018</w:t>
      </w:r>
      <w:r w:rsidR="006A63EB">
        <w:t>,</w:t>
      </w:r>
      <w:r>
        <w:t xml:space="preserve"> </w:t>
      </w:r>
      <w:r w:rsidR="006A63EB">
        <w:t xml:space="preserve">para ello, se emplearon dos formas de predecir la pobreza, </w:t>
      </w:r>
      <w:r w:rsidR="009D0FAE">
        <w:t xml:space="preserve">el primero a nivel de clasificación, pobre o no pobre mediante un modelo </w:t>
      </w:r>
      <w:proofErr w:type="spellStart"/>
      <w:r w:rsidR="00FC44CD">
        <w:t>log</w:t>
      </w:r>
      <w:r w:rsidR="009D0FAE">
        <w:t>it</w:t>
      </w:r>
      <w:proofErr w:type="spellEnd"/>
      <w:r w:rsidR="009D0FAE">
        <w:t>, y el segundo utilizando la predicción de los ingresos de los hogares y el umbral de pobreza, se determinó la clasificación de pobre y no pobre.</w:t>
      </w:r>
    </w:p>
    <w:p w14:paraId="21C94EEC" w14:textId="7008F930" w:rsidR="002D3620" w:rsidRDefault="00077DFB" w:rsidP="00FC44CD">
      <w:pPr>
        <w:jc w:val="both"/>
      </w:pPr>
      <w:r>
        <w:t>La motivación de este taller se basa</w:t>
      </w:r>
      <w:r w:rsidRPr="00077DFB">
        <w:t xml:space="preserve"> </w:t>
      </w:r>
      <w:r>
        <w:t xml:space="preserve">en el concurso realizado por el </w:t>
      </w:r>
      <w:r w:rsidR="002D3620">
        <w:t>B</w:t>
      </w:r>
      <w:r>
        <w:t>anco mundial</w:t>
      </w:r>
      <w:r w:rsidR="002D3620">
        <w:t xml:space="preserve"> “</w:t>
      </w:r>
      <w:proofErr w:type="spellStart"/>
      <w:r w:rsidR="002D3620" w:rsidRPr="002D3620">
        <w:t>Pover</w:t>
      </w:r>
      <w:proofErr w:type="spellEnd"/>
      <w:r w:rsidR="002D3620" w:rsidRPr="002D3620">
        <w:t xml:space="preserve">-T </w:t>
      </w:r>
      <w:proofErr w:type="spellStart"/>
      <w:r w:rsidR="002D3620" w:rsidRPr="002D3620">
        <w:t>Tests</w:t>
      </w:r>
      <w:proofErr w:type="spellEnd"/>
      <w:r w:rsidR="002D3620" w:rsidRPr="002D3620">
        <w:t xml:space="preserve">: </w:t>
      </w:r>
      <w:proofErr w:type="spellStart"/>
      <w:r w:rsidR="002D3620" w:rsidRPr="002D3620">
        <w:t>Predicting</w:t>
      </w:r>
      <w:proofErr w:type="spellEnd"/>
      <w:r w:rsidR="002D3620" w:rsidRPr="002D3620">
        <w:t xml:space="preserve"> </w:t>
      </w:r>
      <w:proofErr w:type="spellStart"/>
      <w:r w:rsidR="002D3620" w:rsidRPr="002D3620">
        <w:t>Poverty</w:t>
      </w:r>
      <w:proofErr w:type="spellEnd"/>
      <w:r w:rsidR="002D3620">
        <w:t>”</w:t>
      </w:r>
      <w:r w:rsidR="002D3620">
        <w:rPr>
          <w:rStyle w:val="FootnoteReference"/>
        </w:rPr>
        <w:footnoteReference w:id="1"/>
      </w:r>
      <w:r w:rsidR="002D3620">
        <w:t>, en el cual tuvo 2,307 participantes que buscaron obtener el mejor modelo para medir la pobreza, lo anterior, dado que el objetivo del Banco mundial es acabar la pobreza extrema para 2030, y por ello se requiere como insumo medir la pobreza.</w:t>
      </w:r>
    </w:p>
    <w:p w14:paraId="4EE114B4" w14:textId="5BAA94B3" w:rsidR="003C72C6" w:rsidRDefault="00077DFB" w:rsidP="00FC44CD">
      <w:pPr>
        <w:jc w:val="both"/>
      </w:pPr>
      <w:r>
        <w:t xml:space="preserve">Respecto a los antecedentes del propósito de este taller, se </w:t>
      </w:r>
      <w:r w:rsidR="0094187C">
        <w:t>tiene inicialmente el documento del DANE “</w:t>
      </w:r>
      <w:r w:rsidR="0094187C" w:rsidRPr="006A63EB">
        <w:t>Medición de Pobreza</w:t>
      </w:r>
      <w:r w:rsidR="0094187C">
        <w:t xml:space="preserve"> </w:t>
      </w:r>
      <w:r w:rsidR="0094187C" w:rsidRPr="006A63EB">
        <w:t>Monetaria y Desigualdad 2018</w:t>
      </w:r>
      <w:r w:rsidR="0094187C">
        <w:t>”</w:t>
      </w:r>
      <w:r w:rsidR="0094187C">
        <w:rPr>
          <w:rStyle w:val="FootnoteReference"/>
        </w:rPr>
        <w:footnoteReference w:id="2"/>
      </w:r>
      <w:r w:rsidR="0094187C">
        <w:t xml:space="preserve">, en el cual </w:t>
      </w:r>
      <w:proofErr w:type="spellStart"/>
      <w:r w:rsidR="00EE1BC6">
        <w:t>XXXXXXXX.</w:t>
      </w:r>
      <w:r w:rsidR="003C72C6" w:rsidRPr="00077DFB">
        <w:rPr>
          <w:highlight w:val="yellow"/>
        </w:rPr>
        <w:t>Exponer</w:t>
      </w:r>
      <w:proofErr w:type="spellEnd"/>
      <w:r w:rsidR="003C72C6" w:rsidRPr="00077DFB">
        <w:rPr>
          <w:highlight w:val="yellow"/>
        </w:rPr>
        <w:t xml:space="preserve"> brevemente el problema y si hay antecedentes</w:t>
      </w:r>
    </w:p>
    <w:p w14:paraId="05B1C638" w14:textId="4EAB3A43" w:rsidR="00077DFB" w:rsidRDefault="00077DFB" w:rsidP="00FC44CD">
      <w:pPr>
        <w:jc w:val="both"/>
      </w:pPr>
      <w:r>
        <w:t>L</w:t>
      </w:r>
      <w:r w:rsidR="00EE1BC6">
        <w:t xml:space="preserve">os </w:t>
      </w:r>
      <w:r>
        <w:t xml:space="preserve">datos </w:t>
      </w:r>
      <w:r w:rsidR="00EE1BC6">
        <w:t>de este taller fueron suministrados en base a</w:t>
      </w:r>
      <w:r>
        <w:t xml:space="preserve"> la GEIH de 2018, específicamente de la sección “</w:t>
      </w:r>
      <w:r w:rsidRPr="006A63EB">
        <w:t>Medición de Pobreza</w:t>
      </w:r>
      <w:r>
        <w:t xml:space="preserve"> </w:t>
      </w:r>
      <w:r w:rsidRPr="006A63EB">
        <w:t>Monetaria y Desigualdad 2018</w:t>
      </w:r>
      <w:r>
        <w:t>”</w:t>
      </w:r>
      <w:r w:rsidR="00EE1BC6">
        <w:t xml:space="preserve">, en donde se tienen datos a nivel hogar y a nivel individual. Dado que el enfoque es a nivel hogar, se realizaron varias transformaciones de los datos </w:t>
      </w:r>
      <w:r w:rsidR="00BF3B28">
        <w:t xml:space="preserve">individuales </w:t>
      </w:r>
      <w:r w:rsidR="00EE1BC6">
        <w:t>para obtener la mayor cantidad de variables posibles</w:t>
      </w:r>
      <w:r w:rsidR="00BF3B28">
        <w:t xml:space="preserve"> a nivel hogar</w:t>
      </w:r>
      <w:r w:rsidR="00EE1BC6">
        <w:t xml:space="preserve">, con el fin de utilizar metodologías de </w:t>
      </w:r>
      <w:r w:rsidR="00EE1BC6" w:rsidRPr="00BF3B28">
        <w:t xml:space="preserve">machine </w:t>
      </w:r>
      <w:proofErr w:type="spellStart"/>
      <w:r w:rsidR="00EE1BC6" w:rsidRPr="00BF3B28">
        <w:t>learning</w:t>
      </w:r>
      <w:proofErr w:type="spellEnd"/>
      <w:r w:rsidR="00EE1BC6">
        <w:t xml:space="preserve"> </w:t>
      </w:r>
      <w:r w:rsidR="002800E4">
        <w:t>y obtener un buen modelo de predicción</w:t>
      </w:r>
      <w:r w:rsidR="00FC44CD">
        <w:t xml:space="preserve"> y clasificación</w:t>
      </w:r>
      <w:r w:rsidR="002800E4">
        <w:t>.</w:t>
      </w:r>
    </w:p>
    <w:p w14:paraId="39568E7C" w14:textId="6D3C2396" w:rsidR="003C72C6" w:rsidRDefault="003C72C6" w:rsidP="00FC44CD">
      <w:pPr>
        <w:jc w:val="both"/>
      </w:pPr>
      <w:r w:rsidRPr="00077DFB">
        <w:rPr>
          <w:highlight w:val="yellow"/>
        </w:rPr>
        <w:t>Poner un avance de los resultados y las principales conclusiones</w:t>
      </w:r>
    </w:p>
    <w:p w14:paraId="372E2B67" w14:textId="25B0AF67" w:rsidR="003C72C6" w:rsidRDefault="003C72C6" w:rsidP="00FC44CD">
      <w:pPr>
        <w:jc w:val="both"/>
        <w:rPr>
          <w:b/>
          <w:bCs/>
        </w:rPr>
      </w:pPr>
      <w:r w:rsidRPr="00C25A77">
        <w:rPr>
          <w:b/>
          <w:bCs/>
        </w:rPr>
        <w:t>Datos</w:t>
      </w:r>
    </w:p>
    <w:p w14:paraId="0645B8AB" w14:textId="30A2E88A" w:rsidR="00253BC1" w:rsidRDefault="00253BC1" w:rsidP="00FC44CD">
      <w:pPr>
        <w:jc w:val="both"/>
      </w:pPr>
      <w:r>
        <w:t xml:space="preserve">Inicialmente fueron suministradas 4 bases de datos, una de entrenamiento a nivel hogar y </w:t>
      </w:r>
      <w:r w:rsidR="002A4BB2">
        <w:t xml:space="preserve">una </w:t>
      </w:r>
      <w:r>
        <w:t xml:space="preserve">a nivel individual, y una de pruebas a nivel hogar y </w:t>
      </w:r>
      <w:r w:rsidR="002A4BB2">
        <w:t>una a nivel individual. Dichas bases de datos tienen las siguientes dimensiones:</w:t>
      </w:r>
    </w:p>
    <w:p w14:paraId="6C6BFB7C" w14:textId="1C22016B" w:rsidR="00DD4865" w:rsidRDefault="00DD4865" w:rsidP="00FC44CD">
      <w:pPr>
        <w:jc w:val="both"/>
      </w:pPr>
      <w:r>
        <w:t>Tabla 1. Cantidad de observaciones y variables bases de datos suministradas</w:t>
      </w:r>
    </w:p>
    <w:tbl>
      <w:tblPr>
        <w:tblW w:w="5524" w:type="dxa"/>
        <w:jc w:val="center"/>
        <w:tblCellMar>
          <w:left w:w="70" w:type="dxa"/>
          <w:right w:w="70" w:type="dxa"/>
        </w:tblCellMar>
        <w:tblLook w:val="04A0" w:firstRow="1" w:lastRow="0" w:firstColumn="1" w:lastColumn="0" w:noHBand="0" w:noVBand="1"/>
      </w:tblPr>
      <w:tblGrid>
        <w:gridCol w:w="1500"/>
        <w:gridCol w:w="1200"/>
        <w:gridCol w:w="1478"/>
        <w:gridCol w:w="1346"/>
      </w:tblGrid>
      <w:tr w:rsidR="00DD4865" w:rsidRPr="00DD4865" w14:paraId="10BBEC49" w14:textId="77777777" w:rsidTr="00DD4865">
        <w:trPr>
          <w:trHeight w:val="300"/>
          <w:jc w:val="center"/>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10B736B9" w14:textId="77777777"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Propósito</w:t>
            </w:r>
          </w:p>
        </w:tc>
        <w:tc>
          <w:tcPr>
            <w:tcW w:w="1200" w:type="dxa"/>
            <w:tcBorders>
              <w:top w:val="single" w:sz="4" w:space="0" w:color="auto"/>
              <w:left w:val="nil"/>
              <w:bottom w:val="single" w:sz="4" w:space="0" w:color="auto"/>
              <w:right w:val="nil"/>
            </w:tcBorders>
            <w:shd w:val="clear" w:color="auto" w:fill="auto"/>
            <w:noWrap/>
            <w:vAlign w:val="center"/>
            <w:hideMark/>
          </w:tcPr>
          <w:p w14:paraId="5FBB11CD" w14:textId="77777777"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Nivel</w:t>
            </w:r>
          </w:p>
        </w:tc>
        <w:tc>
          <w:tcPr>
            <w:tcW w:w="1478" w:type="dxa"/>
            <w:tcBorders>
              <w:top w:val="single" w:sz="4" w:space="0" w:color="auto"/>
              <w:left w:val="nil"/>
              <w:bottom w:val="single" w:sz="4" w:space="0" w:color="auto"/>
              <w:right w:val="nil"/>
            </w:tcBorders>
            <w:shd w:val="clear" w:color="auto" w:fill="auto"/>
            <w:noWrap/>
            <w:vAlign w:val="center"/>
            <w:hideMark/>
          </w:tcPr>
          <w:p w14:paraId="26A6C0F6" w14:textId="2E3B1231"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Núm. Observaciones</w:t>
            </w:r>
          </w:p>
        </w:tc>
        <w:tc>
          <w:tcPr>
            <w:tcW w:w="1346" w:type="dxa"/>
            <w:tcBorders>
              <w:top w:val="single" w:sz="4" w:space="0" w:color="auto"/>
              <w:left w:val="nil"/>
              <w:bottom w:val="single" w:sz="4" w:space="0" w:color="auto"/>
              <w:right w:val="single" w:sz="4" w:space="0" w:color="auto"/>
            </w:tcBorders>
            <w:shd w:val="clear" w:color="auto" w:fill="auto"/>
            <w:noWrap/>
            <w:vAlign w:val="center"/>
            <w:hideMark/>
          </w:tcPr>
          <w:p w14:paraId="66456EE3" w14:textId="22272EDB" w:rsidR="00DD4865" w:rsidRPr="00DD4865" w:rsidRDefault="00DD4865" w:rsidP="00FC44CD">
            <w:pPr>
              <w:spacing w:after="0" w:line="240" w:lineRule="auto"/>
              <w:jc w:val="both"/>
              <w:rPr>
                <w:rFonts w:ascii="Calibri" w:eastAsia="Times New Roman" w:hAnsi="Calibri" w:cs="Calibri"/>
                <w:b/>
                <w:bCs/>
                <w:color w:val="000000"/>
                <w:lang w:eastAsia="es-CO"/>
              </w:rPr>
            </w:pPr>
            <w:r w:rsidRPr="00DD4865">
              <w:rPr>
                <w:rFonts w:ascii="Calibri" w:eastAsia="Times New Roman" w:hAnsi="Calibri" w:cs="Calibri"/>
                <w:b/>
                <w:bCs/>
                <w:color w:val="000000"/>
                <w:lang w:eastAsia="es-CO"/>
              </w:rPr>
              <w:t>Núm. Variables</w:t>
            </w:r>
          </w:p>
        </w:tc>
      </w:tr>
      <w:tr w:rsidR="00DD4865" w:rsidRPr="00DD4865" w14:paraId="66006B46" w14:textId="77777777" w:rsidTr="00DD4865">
        <w:trPr>
          <w:trHeight w:val="300"/>
          <w:jc w:val="center"/>
        </w:trPr>
        <w:tc>
          <w:tcPr>
            <w:tcW w:w="1500" w:type="dxa"/>
            <w:vMerge w:val="restart"/>
            <w:tcBorders>
              <w:top w:val="nil"/>
              <w:left w:val="single" w:sz="4" w:space="0" w:color="auto"/>
              <w:bottom w:val="nil"/>
              <w:right w:val="nil"/>
            </w:tcBorders>
            <w:shd w:val="clear" w:color="auto" w:fill="auto"/>
            <w:noWrap/>
            <w:vAlign w:val="center"/>
            <w:hideMark/>
          </w:tcPr>
          <w:p w14:paraId="14645CA0"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Prueba</w:t>
            </w:r>
          </w:p>
        </w:tc>
        <w:tc>
          <w:tcPr>
            <w:tcW w:w="1200" w:type="dxa"/>
            <w:tcBorders>
              <w:top w:val="nil"/>
              <w:left w:val="nil"/>
              <w:bottom w:val="nil"/>
              <w:right w:val="nil"/>
            </w:tcBorders>
            <w:shd w:val="clear" w:color="auto" w:fill="auto"/>
            <w:noWrap/>
            <w:vAlign w:val="center"/>
            <w:hideMark/>
          </w:tcPr>
          <w:p w14:paraId="69423120"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Hogar</w:t>
            </w:r>
          </w:p>
        </w:tc>
        <w:tc>
          <w:tcPr>
            <w:tcW w:w="1478" w:type="dxa"/>
            <w:tcBorders>
              <w:top w:val="nil"/>
              <w:left w:val="nil"/>
              <w:bottom w:val="nil"/>
              <w:right w:val="nil"/>
            </w:tcBorders>
            <w:shd w:val="clear" w:color="auto" w:fill="auto"/>
            <w:noWrap/>
            <w:vAlign w:val="center"/>
            <w:hideMark/>
          </w:tcPr>
          <w:p w14:paraId="2B639203"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66,168</w:t>
            </w:r>
          </w:p>
        </w:tc>
        <w:tc>
          <w:tcPr>
            <w:tcW w:w="1346" w:type="dxa"/>
            <w:tcBorders>
              <w:top w:val="nil"/>
              <w:left w:val="nil"/>
              <w:bottom w:val="nil"/>
              <w:right w:val="single" w:sz="4" w:space="0" w:color="auto"/>
            </w:tcBorders>
            <w:shd w:val="clear" w:color="auto" w:fill="auto"/>
            <w:noWrap/>
            <w:vAlign w:val="center"/>
            <w:hideMark/>
          </w:tcPr>
          <w:p w14:paraId="25E53A75"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16</w:t>
            </w:r>
          </w:p>
        </w:tc>
      </w:tr>
      <w:tr w:rsidR="00DD4865" w:rsidRPr="00DD4865" w14:paraId="54B2AACB" w14:textId="77777777" w:rsidTr="00DD4865">
        <w:trPr>
          <w:trHeight w:val="300"/>
          <w:jc w:val="center"/>
        </w:trPr>
        <w:tc>
          <w:tcPr>
            <w:tcW w:w="1500" w:type="dxa"/>
            <w:vMerge/>
            <w:tcBorders>
              <w:top w:val="nil"/>
              <w:left w:val="single" w:sz="4" w:space="0" w:color="auto"/>
              <w:bottom w:val="nil"/>
              <w:right w:val="nil"/>
            </w:tcBorders>
            <w:vAlign w:val="center"/>
            <w:hideMark/>
          </w:tcPr>
          <w:p w14:paraId="3920554A" w14:textId="77777777" w:rsidR="00DD4865" w:rsidRPr="00DD4865" w:rsidRDefault="00DD4865" w:rsidP="00FC44CD">
            <w:pPr>
              <w:spacing w:after="0" w:line="240" w:lineRule="auto"/>
              <w:jc w:val="both"/>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center"/>
            <w:hideMark/>
          </w:tcPr>
          <w:p w14:paraId="2874D133"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Individual</w:t>
            </w:r>
          </w:p>
        </w:tc>
        <w:tc>
          <w:tcPr>
            <w:tcW w:w="1478" w:type="dxa"/>
            <w:tcBorders>
              <w:top w:val="nil"/>
              <w:left w:val="nil"/>
              <w:bottom w:val="nil"/>
              <w:right w:val="nil"/>
            </w:tcBorders>
            <w:shd w:val="clear" w:color="auto" w:fill="auto"/>
            <w:noWrap/>
            <w:vAlign w:val="center"/>
            <w:hideMark/>
          </w:tcPr>
          <w:p w14:paraId="248A58C9"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219,169</w:t>
            </w:r>
          </w:p>
        </w:tc>
        <w:tc>
          <w:tcPr>
            <w:tcW w:w="1346" w:type="dxa"/>
            <w:tcBorders>
              <w:top w:val="nil"/>
              <w:left w:val="nil"/>
              <w:bottom w:val="nil"/>
              <w:right w:val="single" w:sz="4" w:space="0" w:color="auto"/>
            </w:tcBorders>
            <w:shd w:val="clear" w:color="auto" w:fill="auto"/>
            <w:noWrap/>
            <w:vAlign w:val="center"/>
            <w:hideMark/>
          </w:tcPr>
          <w:p w14:paraId="6A7CE6E4"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63</w:t>
            </w:r>
          </w:p>
        </w:tc>
      </w:tr>
      <w:tr w:rsidR="00DD4865" w:rsidRPr="00DD4865" w14:paraId="163D7931" w14:textId="77777777" w:rsidTr="00DD4865">
        <w:trPr>
          <w:trHeight w:val="300"/>
          <w:jc w:val="center"/>
        </w:trPr>
        <w:tc>
          <w:tcPr>
            <w:tcW w:w="1500" w:type="dxa"/>
            <w:vMerge w:val="restart"/>
            <w:tcBorders>
              <w:top w:val="nil"/>
              <w:left w:val="single" w:sz="4" w:space="0" w:color="auto"/>
              <w:bottom w:val="single" w:sz="4" w:space="0" w:color="000000"/>
              <w:right w:val="nil"/>
            </w:tcBorders>
            <w:shd w:val="clear" w:color="auto" w:fill="auto"/>
            <w:vAlign w:val="center"/>
            <w:hideMark/>
          </w:tcPr>
          <w:p w14:paraId="654F1226"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Entrenamiento</w:t>
            </w:r>
          </w:p>
        </w:tc>
        <w:tc>
          <w:tcPr>
            <w:tcW w:w="1200" w:type="dxa"/>
            <w:tcBorders>
              <w:top w:val="nil"/>
              <w:left w:val="nil"/>
              <w:bottom w:val="nil"/>
              <w:right w:val="nil"/>
            </w:tcBorders>
            <w:shd w:val="clear" w:color="auto" w:fill="auto"/>
            <w:noWrap/>
            <w:vAlign w:val="center"/>
            <w:hideMark/>
          </w:tcPr>
          <w:p w14:paraId="257824EE"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Hogar</w:t>
            </w:r>
          </w:p>
        </w:tc>
        <w:tc>
          <w:tcPr>
            <w:tcW w:w="1478" w:type="dxa"/>
            <w:tcBorders>
              <w:top w:val="nil"/>
              <w:left w:val="nil"/>
              <w:bottom w:val="nil"/>
              <w:right w:val="nil"/>
            </w:tcBorders>
            <w:shd w:val="clear" w:color="auto" w:fill="auto"/>
            <w:noWrap/>
            <w:vAlign w:val="center"/>
            <w:hideMark/>
          </w:tcPr>
          <w:p w14:paraId="0D2D923C"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164,960</w:t>
            </w:r>
          </w:p>
        </w:tc>
        <w:tc>
          <w:tcPr>
            <w:tcW w:w="1346" w:type="dxa"/>
            <w:tcBorders>
              <w:top w:val="nil"/>
              <w:left w:val="nil"/>
              <w:bottom w:val="nil"/>
              <w:right w:val="single" w:sz="4" w:space="0" w:color="auto"/>
            </w:tcBorders>
            <w:shd w:val="clear" w:color="auto" w:fill="auto"/>
            <w:noWrap/>
            <w:vAlign w:val="center"/>
            <w:hideMark/>
          </w:tcPr>
          <w:p w14:paraId="284FBE1F"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23</w:t>
            </w:r>
          </w:p>
        </w:tc>
      </w:tr>
      <w:tr w:rsidR="00DD4865" w:rsidRPr="00DD4865" w14:paraId="3C37B7F4" w14:textId="77777777" w:rsidTr="00DD4865">
        <w:trPr>
          <w:trHeight w:val="300"/>
          <w:jc w:val="center"/>
        </w:trPr>
        <w:tc>
          <w:tcPr>
            <w:tcW w:w="1500" w:type="dxa"/>
            <w:vMerge/>
            <w:tcBorders>
              <w:top w:val="nil"/>
              <w:left w:val="single" w:sz="4" w:space="0" w:color="auto"/>
              <w:bottom w:val="single" w:sz="4" w:space="0" w:color="000000"/>
              <w:right w:val="nil"/>
            </w:tcBorders>
            <w:vAlign w:val="center"/>
            <w:hideMark/>
          </w:tcPr>
          <w:p w14:paraId="4F5EFCAE" w14:textId="77777777" w:rsidR="00DD4865" w:rsidRPr="00DD4865" w:rsidRDefault="00DD4865" w:rsidP="00FC44CD">
            <w:pPr>
              <w:spacing w:after="0" w:line="240" w:lineRule="auto"/>
              <w:jc w:val="both"/>
              <w:rPr>
                <w:rFonts w:ascii="Calibri" w:eastAsia="Times New Roman" w:hAnsi="Calibri" w:cs="Calibri"/>
                <w:color w:val="000000"/>
                <w:lang w:eastAsia="es-CO"/>
              </w:rPr>
            </w:pPr>
          </w:p>
        </w:tc>
        <w:tc>
          <w:tcPr>
            <w:tcW w:w="1200" w:type="dxa"/>
            <w:tcBorders>
              <w:top w:val="nil"/>
              <w:left w:val="nil"/>
              <w:bottom w:val="single" w:sz="4" w:space="0" w:color="auto"/>
              <w:right w:val="nil"/>
            </w:tcBorders>
            <w:shd w:val="clear" w:color="auto" w:fill="auto"/>
            <w:noWrap/>
            <w:vAlign w:val="center"/>
            <w:hideMark/>
          </w:tcPr>
          <w:p w14:paraId="0A107BAD"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Individual</w:t>
            </w:r>
          </w:p>
        </w:tc>
        <w:tc>
          <w:tcPr>
            <w:tcW w:w="1478" w:type="dxa"/>
            <w:tcBorders>
              <w:top w:val="nil"/>
              <w:left w:val="nil"/>
              <w:bottom w:val="single" w:sz="4" w:space="0" w:color="auto"/>
              <w:right w:val="nil"/>
            </w:tcBorders>
            <w:shd w:val="clear" w:color="auto" w:fill="auto"/>
            <w:noWrap/>
            <w:vAlign w:val="center"/>
            <w:hideMark/>
          </w:tcPr>
          <w:p w14:paraId="356554DE"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543,584</w:t>
            </w:r>
          </w:p>
        </w:tc>
        <w:tc>
          <w:tcPr>
            <w:tcW w:w="1346" w:type="dxa"/>
            <w:tcBorders>
              <w:top w:val="nil"/>
              <w:left w:val="nil"/>
              <w:bottom w:val="single" w:sz="4" w:space="0" w:color="auto"/>
              <w:right w:val="single" w:sz="4" w:space="0" w:color="auto"/>
            </w:tcBorders>
            <w:shd w:val="clear" w:color="auto" w:fill="auto"/>
            <w:noWrap/>
            <w:vAlign w:val="center"/>
            <w:hideMark/>
          </w:tcPr>
          <w:p w14:paraId="0B75AB42" w14:textId="77777777" w:rsidR="00DD4865" w:rsidRPr="00DD4865" w:rsidRDefault="00DD4865" w:rsidP="00FC44CD">
            <w:pPr>
              <w:spacing w:after="0" w:line="240" w:lineRule="auto"/>
              <w:jc w:val="both"/>
              <w:rPr>
                <w:rFonts w:ascii="Calibri" w:eastAsia="Times New Roman" w:hAnsi="Calibri" w:cs="Calibri"/>
                <w:color w:val="000000"/>
                <w:lang w:eastAsia="es-CO"/>
              </w:rPr>
            </w:pPr>
            <w:r w:rsidRPr="00DD4865">
              <w:rPr>
                <w:rFonts w:ascii="Calibri" w:eastAsia="Times New Roman" w:hAnsi="Calibri" w:cs="Calibri"/>
                <w:color w:val="000000"/>
                <w:lang w:eastAsia="es-CO"/>
              </w:rPr>
              <w:t>135</w:t>
            </w:r>
          </w:p>
        </w:tc>
      </w:tr>
    </w:tbl>
    <w:p w14:paraId="1E74A6EF" w14:textId="77777777" w:rsidR="009D3852" w:rsidRPr="009D3852" w:rsidRDefault="009D3852" w:rsidP="00FC44CD">
      <w:pPr>
        <w:jc w:val="both"/>
        <w:rPr>
          <w:sz w:val="4"/>
          <w:szCs w:val="4"/>
        </w:rPr>
      </w:pPr>
    </w:p>
    <w:p w14:paraId="58EE5CA0" w14:textId="28E8887F" w:rsidR="008A30C9" w:rsidRPr="00881639" w:rsidRDefault="008A30C9" w:rsidP="00FC44CD">
      <w:pPr>
        <w:jc w:val="both"/>
        <w:rPr>
          <w:b/>
          <w:bCs/>
        </w:rPr>
      </w:pPr>
      <w:r w:rsidRPr="00881639">
        <w:rPr>
          <w:b/>
          <w:bCs/>
        </w:rPr>
        <w:t xml:space="preserve">Base de datos prueba y entrenamiento hogares </w:t>
      </w:r>
    </w:p>
    <w:p w14:paraId="37FEAD2C" w14:textId="02F054B5" w:rsidR="002101A3" w:rsidRPr="002101A3" w:rsidRDefault="009D3852" w:rsidP="00FC44CD">
      <w:pPr>
        <w:jc w:val="both"/>
      </w:pPr>
      <w:r>
        <w:t>Inicialmente se decide eliminar cuatro variables, la primera contiene el código del departamento, dado que en otra variable se tiene esta información, la segunda “p5100”</w:t>
      </w:r>
      <w:r w:rsidR="002101A3">
        <w:t xml:space="preserve"> - </w:t>
      </w:r>
      <w:r>
        <w:t>Cuánto pagan mensualmente por cuota de amortización</w:t>
      </w:r>
      <w:r w:rsidR="002101A3">
        <w:t xml:space="preserve">-, la tercera “p5130” - </w:t>
      </w:r>
      <w:r w:rsidR="002101A3" w:rsidRPr="002101A3">
        <w:t>Si tuviera que pagar arriendo por</w:t>
      </w:r>
    </w:p>
    <w:p w14:paraId="13716EC2" w14:textId="1AD65493" w:rsidR="009D3852" w:rsidRDefault="002101A3" w:rsidP="00FC44CD">
      <w:pPr>
        <w:jc w:val="both"/>
      </w:pPr>
      <w:r w:rsidRPr="002101A3">
        <w:lastRenderedPageBreak/>
        <w:t>esta vivienda, ¿cuánto estima que</w:t>
      </w:r>
      <w:r>
        <w:t xml:space="preserve"> </w:t>
      </w:r>
      <w:r w:rsidRPr="002101A3">
        <w:t>tendría que pagar mensualmente?</w:t>
      </w:r>
      <w:r>
        <w:t xml:space="preserve"> - y la cuarta “p5140” -¿ Cuánto pagan mensualmente por arriendo ? -. Se elim</w:t>
      </w:r>
      <w:r w:rsidR="00405BF8">
        <w:t>in</w:t>
      </w:r>
      <w:r>
        <w:t>aron las ultimas 3 varia</w:t>
      </w:r>
      <w:r w:rsidR="00405BF8">
        <w:t xml:space="preserve">bles dado que </w:t>
      </w:r>
      <w:r w:rsidR="008A30C9">
        <w:t>contienen entre un 38% y 97%</w:t>
      </w:r>
      <w:r w:rsidR="00405BF8">
        <w:t xml:space="preserve"> </w:t>
      </w:r>
      <w:r w:rsidR="008A30C9">
        <w:t xml:space="preserve">de </w:t>
      </w:r>
      <w:proofErr w:type="spellStart"/>
      <w:r w:rsidR="008A30C9">
        <w:t>missing</w:t>
      </w:r>
      <w:proofErr w:type="spellEnd"/>
      <w:r w:rsidR="008A30C9">
        <w:t xml:space="preserve"> </w:t>
      </w:r>
      <w:proofErr w:type="spellStart"/>
      <w:r w:rsidR="008A30C9">
        <w:t>values</w:t>
      </w:r>
      <w:proofErr w:type="spellEnd"/>
      <w:r w:rsidR="008A30C9">
        <w:t>, y por otra parte se considera mas importante reconocer quien paga arriendo en lugar de cuanto paga de arriendo.</w:t>
      </w:r>
    </w:p>
    <w:p w14:paraId="256E0F3B" w14:textId="0A4AFFF0" w:rsidR="00881639" w:rsidRDefault="00EF159E" w:rsidP="00FC44CD">
      <w:pPr>
        <w:jc w:val="both"/>
      </w:pPr>
      <w:r>
        <w:t>Base de datos prueba y entrenamiento individuos</w:t>
      </w:r>
    </w:p>
    <w:p w14:paraId="56481195" w14:textId="59BF7ADA" w:rsidR="006E4FE9" w:rsidRDefault="00EF159E" w:rsidP="00FC44CD">
      <w:pPr>
        <w:jc w:val="both"/>
      </w:pPr>
      <w:r>
        <w:t>Se elimina</w:t>
      </w:r>
      <w:r w:rsidR="00881639">
        <w:t>ron</w:t>
      </w:r>
      <w:r>
        <w:t xml:space="preserve"> la</w:t>
      </w:r>
      <w:r w:rsidR="00881639">
        <w:t xml:space="preserve"> mayoría de</w:t>
      </w:r>
      <w:r>
        <w:t xml:space="preserve"> </w:t>
      </w:r>
      <w:r w:rsidR="00E90E33">
        <w:t>las variables</w:t>
      </w:r>
      <w:r>
        <w:t xml:space="preserve"> que contienen entre un 1</w:t>
      </w:r>
      <w:r w:rsidR="00142AE6">
        <w:t>8</w:t>
      </w:r>
      <w:r>
        <w:t xml:space="preserve">% y 99% de </w:t>
      </w:r>
      <w:proofErr w:type="spellStart"/>
      <w:r>
        <w:t>missing</w:t>
      </w:r>
      <w:proofErr w:type="spellEnd"/>
      <w:r>
        <w:t xml:space="preserve"> </w:t>
      </w:r>
      <w:proofErr w:type="spellStart"/>
      <w:r>
        <w:t>values</w:t>
      </w:r>
      <w:proofErr w:type="spellEnd"/>
      <w:r w:rsidR="009F0D6B">
        <w:t>.</w:t>
      </w:r>
      <w:r w:rsidR="00881639">
        <w:t xml:space="preserve"> Sin embargo, </w:t>
      </w:r>
      <w:r w:rsidR="006E4FE9">
        <w:t>se tuvieron los siguientes tratamientos particulares para:</w:t>
      </w:r>
    </w:p>
    <w:p w14:paraId="046019F3" w14:textId="60451D9B" w:rsidR="006E4FE9" w:rsidRDefault="006E4FE9" w:rsidP="00FC44CD">
      <w:pPr>
        <w:pStyle w:val="ListParagraph"/>
        <w:numPr>
          <w:ilvl w:val="0"/>
          <w:numId w:val="1"/>
        </w:numPr>
        <w:jc w:val="both"/>
      </w:pPr>
      <w:r>
        <w:t>L</w:t>
      </w:r>
      <w:r w:rsidR="00881639">
        <w:t xml:space="preserve">as variables Des - </w:t>
      </w:r>
      <w:r w:rsidR="00E90E33">
        <w:t>Desocupado</w:t>
      </w:r>
      <w:r w:rsidR="00881639">
        <w:t xml:space="preserve"> -, </w:t>
      </w:r>
      <w:proofErr w:type="spellStart"/>
      <w:r w:rsidR="00881639">
        <w:t>Ina</w:t>
      </w:r>
      <w:proofErr w:type="spellEnd"/>
      <w:r w:rsidR="00881639">
        <w:t xml:space="preserve"> - </w:t>
      </w:r>
      <w:r w:rsidR="00E90E33">
        <w:t>Inactivo</w:t>
      </w:r>
      <w:r w:rsidR="00881639">
        <w:t xml:space="preserve"> -</w:t>
      </w:r>
      <w:r w:rsidR="00E90E33">
        <w:t xml:space="preserve">, </w:t>
      </w:r>
      <w:proofErr w:type="spellStart"/>
      <w:r w:rsidR="00E90E33">
        <w:t>Oc</w:t>
      </w:r>
      <w:proofErr w:type="spellEnd"/>
      <w:r w:rsidR="00E90E33">
        <w:t xml:space="preserve"> – </w:t>
      </w:r>
      <w:r w:rsidR="003F3553">
        <w:t>Ocupados -</w:t>
      </w:r>
      <w:r w:rsidR="00E90E33">
        <w:t xml:space="preserve">, y </w:t>
      </w:r>
      <w:proofErr w:type="spellStart"/>
      <w:r w:rsidR="00E90E33">
        <w:t>Pet</w:t>
      </w:r>
      <w:proofErr w:type="spellEnd"/>
      <w:r w:rsidR="00E90E33">
        <w:t xml:space="preserve"> – Población en edad de trabajar –</w:t>
      </w:r>
      <w:r>
        <w:t>, que toman valor de 1 si el individuo hace parte de dichas categorías,</w:t>
      </w:r>
      <w:r w:rsidR="00E90E33">
        <w:t xml:space="preserve"> se </w:t>
      </w:r>
      <w:r>
        <w:t>ve necesario transformar</w:t>
      </w:r>
      <w:r w:rsidR="00E90E33">
        <w:t xml:space="preserve"> los </w:t>
      </w:r>
      <w:proofErr w:type="spellStart"/>
      <w:r w:rsidR="00E90E33">
        <w:t>missing</w:t>
      </w:r>
      <w:proofErr w:type="spellEnd"/>
      <w:r w:rsidR="00E90E33">
        <w:t xml:space="preserve"> </w:t>
      </w:r>
      <w:proofErr w:type="spellStart"/>
      <w:r w:rsidR="00E90E33">
        <w:t>values</w:t>
      </w:r>
      <w:proofErr w:type="spellEnd"/>
      <w:r w:rsidR="00E90E33">
        <w:t xml:space="preserve"> </w:t>
      </w:r>
      <w:r>
        <w:t>a la categoría 0, lo cual corresponde a que no hacen parte de esas categorías, permitiendo el uso de dichas variables en posteriores cálculos.</w:t>
      </w:r>
    </w:p>
    <w:p w14:paraId="0CBF01A3" w14:textId="5CA8322D" w:rsidR="00CE5765" w:rsidRDefault="00CE5765" w:rsidP="00FC44CD">
      <w:pPr>
        <w:pStyle w:val="ListParagraph"/>
        <w:numPr>
          <w:ilvl w:val="0"/>
          <w:numId w:val="1"/>
        </w:numPr>
        <w:jc w:val="both"/>
      </w:pPr>
      <w:r>
        <w:t>La variable “p</w:t>
      </w:r>
      <w:r w:rsidR="00142AE6">
        <w:t>7495</w:t>
      </w:r>
      <w:r>
        <w:t xml:space="preserve">” </w:t>
      </w:r>
      <w:r w:rsidR="00142AE6">
        <w:t xml:space="preserve">- </w:t>
      </w:r>
      <w:r w:rsidR="00142AE6" w:rsidRPr="00142AE6">
        <w:t>¿recibió pagos por concepto de arriendos y/o pensiones?</w:t>
      </w:r>
      <w:r w:rsidR="00142AE6">
        <w:t xml:space="preserve"> – se imputa eliminando las observaciones que contienen </w:t>
      </w:r>
      <w:proofErr w:type="spellStart"/>
      <w:r w:rsidR="00142AE6">
        <w:t>missing</w:t>
      </w:r>
      <w:proofErr w:type="spellEnd"/>
      <w:r w:rsidR="00142AE6">
        <w:t xml:space="preserve"> </w:t>
      </w:r>
      <w:proofErr w:type="spellStart"/>
      <w:r w:rsidR="00142AE6">
        <w:t>values</w:t>
      </w:r>
      <w:proofErr w:type="spellEnd"/>
      <w:r w:rsidR="00142AE6">
        <w:t>, dicha imputación también se realizó a la variable “p7505”</w:t>
      </w:r>
      <w:r w:rsidR="003F3553">
        <w:t xml:space="preserve"> - Durante los últimos doce meses, ¿recibió dinero de otros hogares, personas o instituciones no gubernamentales; dinero por intereses, dividendos, utilidades o por cesantías? -.</w:t>
      </w:r>
    </w:p>
    <w:p w14:paraId="1CD791FB" w14:textId="11FCA311" w:rsidR="009F0D6B" w:rsidRDefault="003F3553" w:rsidP="00FC44CD">
      <w:pPr>
        <w:pStyle w:val="ListParagraph"/>
        <w:numPr>
          <w:ilvl w:val="0"/>
          <w:numId w:val="1"/>
        </w:numPr>
        <w:jc w:val="both"/>
      </w:pPr>
      <w:r>
        <w:t xml:space="preserve">Las variables “p6090” y “p6210”, asociadas a las preguntas </w:t>
      </w:r>
      <w:r w:rsidRPr="003F3553">
        <w:t>¿Está afiliado, es cotizante o</w:t>
      </w:r>
      <w:r>
        <w:t xml:space="preserve"> </w:t>
      </w:r>
      <w:r w:rsidRPr="003F3553">
        <w:t>es beneficiario de alguna entidad</w:t>
      </w:r>
      <w:r>
        <w:t xml:space="preserve"> </w:t>
      </w:r>
      <w:r w:rsidRPr="003F3553">
        <w:t>de seguridad social en salud?</w:t>
      </w:r>
      <w:r>
        <w:t xml:space="preserve"> Y ¿Cuál es el nivel educativo más alto alcanzado por .... y el último año o grado aprobado en este nivel?</w:t>
      </w:r>
      <w:r w:rsidR="002C6DB7">
        <w:t xml:space="preserve">, respectivamente, al contener </w:t>
      </w:r>
      <w:r w:rsidR="00B3445E">
        <w:t xml:space="preserve">muy pocos </w:t>
      </w:r>
      <w:proofErr w:type="spellStart"/>
      <w:r w:rsidR="00B3445E">
        <w:t>missing</w:t>
      </w:r>
      <w:proofErr w:type="spellEnd"/>
      <w:r w:rsidR="00B3445E">
        <w:t xml:space="preserve"> </w:t>
      </w:r>
      <w:proofErr w:type="spellStart"/>
      <w:r w:rsidR="00B3445E">
        <w:t>values</w:t>
      </w:r>
      <w:proofErr w:type="spellEnd"/>
      <w:r w:rsidR="00B3445E">
        <w:t>, se imputaron a la categoría no sabe no responde.</w:t>
      </w:r>
    </w:p>
    <w:p w14:paraId="09811627" w14:textId="00CC65BE" w:rsidR="003F3553" w:rsidRDefault="003F3553" w:rsidP="00FC44CD">
      <w:pPr>
        <w:pStyle w:val="ListParagraph"/>
        <w:numPr>
          <w:ilvl w:val="0"/>
          <w:numId w:val="1"/>
        </w:numPr>
        <w:jc w:val="both"/>
      </w:pPr>
      <w:r>
        <w:t>La variable “</w:t>
      </w:r>
      <w:r w:rsidRPr="006E4FE9">
        <w:t>P6210s1</w:t>
      </w:r>
      <w:r>
        <w:t xml:space="preserve">”, que contiene el grado de escolaridad de los individuos, se decide eliminar dado que tiene muchos </w:t>
      </w:r>
      <w:proofErr w:type="spellStart"/>
      <w:r>
        <w:t>missing</w:t>
      </w:r>
      <w:proofErr w:type="spellEnd"/>
      <w:r>
        <w:t xml:space="preserve"> </w:t>
      </w:r>
      <w:proofErr w:type="spellStart"/>
      <w:r>
        <w:t>values</w:t>
      </w:r>
      <w:proofErr w:type="spellEnd"/>
      <w:r>
        <w:t xml:space="preserve"> y la información que nos puede aportar esta variable se encuentra en la variable “</w:t>
      </w:r>
      <w:r w:rsidRPr="00CE5765">
        <w:t>P6210</w:t>
      </w:r>
      <w:r>
        <w:t>”, no con el detalle específico del grado de escolaridad, pero si con la categoría que corresponde.</w:t>
      </w:r>
    </w:p>
    <w:p w14:paraId="13BF7CE9" w14:textId="327ABEFB" w:rsidR="008A30C9" w:rsidRDefault="00B330C9" w:rsidP="00FC44CD">
      <w:pPr>
        <w:jc w:val="both"/>
      </w:pPr>
      <w:r>
        <w:t>Unificación bases de datos hogares – individuos</w:t>
      </w:r>
    </w:p>
    <w:p w14:paraId="2C0B1ABB" w14:textId="7BBBCF63" w:rsidR="00B330C9" w:rsidRDefault="00B330C9" w:rsidP="00FC44CD">
      <w:pPr>
        <w:jc w:val="both"/>
      </w:pPr>
      <w:r>
        <w:t xml:space="preserve">Respecto a las bases de datos de entrenamiento, inicialmente se validó para las variables “p6090” y “p6210” contenían una cantidad relevante de observaciones con bajo la categoría 9 - no sabe no responde -, en dicha validación se encuentra que existen muy pocas observaciones con esta categoría, por lo cual se procede a </w:t>
      </w:r>
      <w:r w:rsidR="00A13793">
        <w:t xml:space="preserve">unir las bases de datos de hogares con la de individuos, tomando como referencia el id de cada hogar. Es importante mencionar </w:t>
      </w:r>
      <w:r w:rsidR="00C6578E">
        <w:t>que,</w:t>
      </w:r>
      <w:r w:rsidR="00A13793">
        <w:t xml:space="preserve"> en la base de datos de individuos, se tomó como referencia las observaciones del jefe de hogar como representación del hogar, y así utilizar esta información para unirla con la base de datos de hogar.</w:t>
      </w:r>
      <w:r w:rsidR="009025E9">
        <w:t xml:space="preserve"> Finalmente se eliminaron las variables repetidas en ambas bases de datos “Clase” y “</w:t>
      </w:r>
      <w:r w:rsidR="00AE79DC">
        <w:t>Dominio</w:t>
      </w:r>
      <w:r w:rsidR="009025E9">
        <w:t>”</w:t>
      </w:r>
      <w:r w:rsidR="00AE79DC">
        <w:t>.</w:t>
      </w:r>
    </w:p>
    <w:p w14:paraId="798F1204" w14:textId="34BAB454" w:rsidR="00A13793" w:rsidRDefault="00A13793" w:rsidP="00FC44CD">
      <w:pPr>
        <w:jc w:val="both"/>
      </w:pPr>
      <w:r>
        <w:t xml:space="preserve">Respecto a las bases de datos de prueba, se realizó el mismo procedimiento </w:t>
      </w:r>
      <w:r w:rsidR="00C6578E">
        <w:t>realizado para las bases de datos de entrenamiento.</w:t>
      </w:r>
    </w:p>
    <w:p w14:paraId="79A4D5A0" w14:textId="78CEC766" w:rsidR="00C6578E" w:rsidRDefault="00C6578E" w:rsidP="00FC44CD">
      <w:pPr>
        <w:jc w:val="both"/>
      </w:pPr>
      <w:r>
        <w:t>En este orden de ideas, a continuación, se muestra cuadro con la cantidad de observaciones y variables resultado de la limpieza realizada a las bases de datos iniciales.</w:t>
      </w:r>
    </w:p>
    <w:p w14:paraId="7E7BF05F" w14:textId="2054EC1E" w:rsidR="00411E55" w:rsidRDefault="00411E55" w:rsidP="00FC44CD">
      <w:pPr>
        <w:jc w:val="both"/>
      </w:pPr>
      <w:r>
        <w:t>Tabla 2. Cantidad de observaciones y variables bases de datos limpias.</w:t>
      </w:r>
    </w:p>
    <w:tbl>
      <w:tblPr>
        <w:tblW w:w="3960" w:type="dxa"/>
        <w:jc w:val="center"/>
        <w:tblCellMar>
          <w:left w:w="70" w:type="dxa"/>
          <w:right w:w="70" w:type="dxa"/>
        </w:tblCellMar>
        <w:tblLook w:val="04A0" w:firstRow="1" w:lastRow="0" w:firstColumn="1" w:lastColumn="0" w:noHBand="0" w:noVBand="1"/>
      </w:tblPr>
      <w:tblGrid>
        <w:gridCol w:w="1500"/>
        <w:gridCol w:w="1480"/>
        <w:gridCol w:w="991"/>
      </w:tblGrid>
      <w:tr w:rsidR="009025E9" w:rsidRPr="009025E9" w14:paraId="0DF036F1" w14:textId="77777777" w:rsidTr="009025E9">
        <w:trPr>
          <w:trHeight w:val="915"/>
          <w:jc w:val="center"/>
        </w:trPr>
        <w:tc>
          <w:tcPr>
            <w:tcW w:w="1500" w:type="dxa"/>
            <w:tcBorders>
              <w:top w:val="single" w:sz="4" w:space="0" w:color="auto"/>
              <w:left w:val="single" w:sz="4" w:space="0" w:color="auto"/>
              <w:bottom w:val="single" w:sz="4" w:space="0" w:color="auto"/>
              <w:right w:val="nil"/>
            </w:tcBorders>
            <w:shd w:val="clear" w:color="auto" w:fill="auto"/>
            <w:noWrap/>
            <w:vAlign w:val="center"/>
            <w:hideMark/>
          </w:tcPr>
          <w:p w14:paraId="724E29C1"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lastRenderedPageBreak/>
              <w:t>Propósito</w:t>
            </w:r>
          </w:p>
        </w:tc>
        <w:tc>
          <w:tcPr>
            <w:tcW w:w="1480" w:type="dxa"/>
            <w:tcBorders>
              <w:top w:val="single" w:sz="4" w:space="0" w:color="auto"/>
              <w:left w:val="nil"/>
              <w:bottom w:val="single" w:sz="4" w:space="0" w:color="auto"/>
              <w:right w:val="nil"/>
            </w:tcBorders>
            <w:shd w:val="clear" w:color="auto" w:fill="auto"/>
            <w:vAlign w:val="center"/>
            <w:hideMark/>
          </w:tcPr>
          <w:p w14:paraId="3BA4BC43"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Núm. Observaciones</w:t>
            </w:r>
          </w:p>
        </w:tc>
        <w:tc>
          <w:tcPr>
            <w:tcW w:w="980" w:type="dxa"/>
            <w:tcBorders>
              <w:top w:val="single" w:sz="4" w:space="0" w:color="auto"/>
              <w:left w:val="nil"/>
              <w:bottom w:val="single" w:sz="4" w:space="0" w:color="auto"/>
              <w:right w:val="single" w:sz="4" w:space="0" w:color="auto"/>
            </w:tcBorders>
            <w:shd w:val="clear" w:color="auto" w:fill="auto"/>
            <w:vAlign w:val="center"/>
            <w:hideMark/>
          </w:tcPr>
          <w:p w14:paraId="39D72697" w14:textId="77777777" w:rsidR="009025E9" w:rsidRPr="009025E9" w:rsidRDefault="009025E9" w:rsidP="00FC44CD">
            <w:pPr>
              <w:spacing w:after="0" w:line="240" w:lineRule="auto"/>
              <w:jc w:val="both"/>
              <w:rPr>
                <w:rFonts w:ascii="Calibri" w:eastAsia="Times New Roman" w:hAnsi="Calibri" w:cs="Calibri"/>
                <w:b/>
                <w:bCs/>
                <w:color w:val="000000"/>
                <w:lang w:eastAsia="es-CO"/>
              </w:rPr>
            </w:pPr>
            <w:r w:rsidRPr="009025E9">
              <w:rPr>
                <w:rFonts w:ascii="Calibri" w:eastAsia="Times New Roman" w:hAnsi="Calibri" w:cs="Calibri"/>
                <w:b/>
                <w:bCs/>
                <w:color w:val="000000"/>
                <w:lang w:eastAsia="es-CO"/>
              </w:rPr>
              <w:t>Núm. Variables</w:t>
            </w:r>
          </w:p>
        </w:tc>
      </w:tr>
      <w:tr w:rsidR="009025E9" w:rsidRPr="009025E9" w14:paraId="2B17E391" w14:textId="77777777" w:rsidTr="009025E9">
        <w:trPr>
          <w:trHeight w:val="300"/>
          <w:jc w:val="center"/>
        </w:trPr>
        <w:tc>
          <w:tcPr>
            <w:tcW w:w="1500" w:type="dxa"/>
            <w:tcBorders>
              <w:top w:val="nil"/>
              <w:left w:val="single" w:sz="4" w:space="0" w:color="auto"/>
              <w:bottom w:val="nil"/>
              <w:right w:val="nil"/>
            </w:tcBorders>
            <w:shd w:val="clear" w:color="auto" w:fill="auto"/>
            <w:noWrap/>
            <w:vAlign w:val="center"/>
            <w:hideMark/>
          </w:tcPr>
          <w:p w14:paraId="537864FC"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Prueba</w:t>
            </w:r>
          </w:p>
        </w:tc>
        <w:tc>
          <w:tcPr>
            <w:tcW w:w="1480" w:type="dxa"/>
            <w:tcBorders>
              <w:top w:val="nil"/>
              <w:left w:val="nil"/>
              <w:bottom w:val="nil"/>
              <w:right w:val="nil"/>
            </w:tcBorders>
            <w:shd w:val="clear" w:color="auto" w:fill="auto"/>
            <w:noWrap/>
            <w:vAlign w:val="center"/>
            <w:hideMark/>
          </w:tcPr>
          <w:p w14:paraId="4CC7028B"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66,168</w:t>
            </w:r>
          </w:p>
        </w:tc>
        <w:tc>
          <w:tcPr>
            <w:tcW w:w="980" w:type="dxa"/>
            <w:tcBorders>
              <w:top w:val="nil"/>
              <w:left w:val="nil"/>
              <w:bottom w:val="nil"/>
              <w:right w:val="single" w:sz="4" w:space="0" w:color="auto"/>
            </w:tcBorders>
            <w:shd w:val="clear" w:color="auto" w:fill="auto"/>
            <w:noWrap/>
            <w:vAlign w:val="center"/>
            <w:hideMark/>
          </w:tcPr>
          <w:p w14:paraId="09B97706"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24</w:t>
            </w:r>
          </w:p>
        </w:tc>
      </w:tr>
      <w:tr w:rsidR="009025E9" w:rsidRPr="009025E9" w14:paraId="355FEE5C" w14:textId="77777777" w:rsidTr="009025E9">
        <w:trPr>
          <w:trHeight w:val="600"/>
          <w:jc w:val="center"/>
        </w:trPr>
        <w:tc>
          <w:tcPr>
            <w:tcW w:w="1500" w:type="dxa"/>
            <w:tcBorders>
              <w:top w:val="nil"/>
              <w:left w:val="single" w:sz="4" w:space="0" w:color="auto"/>
              <w:bottom w:val="single" w:sz="4" w:space="0" w:color="auto"/>
              <w:right w:val="nil"/>
            </w:tcBorders>
            <w:shd w:val="clear" w:color="auto" w:fill="auto"/>
            <w:vAlign w:val="center"/>
            <w:hideMark/>
          </w:tcPr>
          <w:p w14:paraId="4E8208F7"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Entrenamiento</w:t>
            </w:r>
          </w:p>
        </w:tc>
        <w:tc>
          <w:tcPr>
            <w:tcW w:w="1480" w:type="dxa"/>
            <w:tcBorders>
              <w:top w:val="nil"/>
              <w:left w:val="nil"/>
              <w:bottom w:val="single" w:sz="4" w:space="0" w:color="auto"/>
              <w:right w:val="nil"/>
            </w:tcBorders>
            <w:shd w:val="clear" w:color="auto" w:fill="auto"/>
            <w:noWrap/>
            <w:vAlign w:val="center"/>
            <w:hideMark/>
          </w:tcPr>
          <w:p w14:paraId="6D9EDD05"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164,960</w:t>
            </w:r>
          </w:p>
        </w:tc>
        <w:tc>
          <w:tcPr>
            <w:tcW w:w="980" w:type="dxa"/>
            <w:tcBorders>
              <w:top w:val="nil"/>
              <w:left w:val="nil"/>
              <w:bottom w:val="single" w:sz="4" w:space="0" w:color="auto"/>
              <w:right w:val="single" w:sz="4" w:space="0" w:color="auto"/>
            </w:tcBorders>
            <w:shd w:val="clear" w:color="auto" w:fill="auto"/>
            <w:noWrap/>
            <w:vAlign w:val="center"/>
            <w:hideMark/>
          </w:tcPr>
          <w:p w14:paraId="0291FB3C" w14:textId="77777777" w:rsidR="009025E9" w:rsidRPr="009025E9" w:rsidRDefault="009025E9" w:rsidP="00FC44CD">
            <w:pPr>
              <w:spacing w:after="0" w:line="240" w:lineRule="auto"/>
              <w:jc w:val="both"/>
              <w:rPr>
                <w:rFonts w:ascii="Calibri" w:eastAsia="Times New Roman" w:hAnsi="Calibri" w:cs="Calibri"/>
                <w:color w:val="000000"/>
                <w:lang w:eastAsia="es-CO"/>
              </w:rPr>
            </w:pPr>
            <w:r w:rsidRPr="009025E9">
              <w:rPr>
                <w:rFonts w:ascii="Calibri" w:eastAsia="Times New Roman" w:hAnsi="Calibri" w:cs="Calibri"/>
                <w:color w:val="000000"/>
                <w:lang w:eastAsia="es-CO"/>
              </w:rPr>
              <w:t>32</w:t>
            </w:r>
          </w:p>
        </w:tc>
      </w:tr>
    </w:tbl>
    <w:p w14:paraId="0C569758" w14:textId="1C21258A" w:rsidR="00C6578E" w:rsidRDefault="00C6578E" w:rsidP="00FC44CD">
      <w:pPr>
        <w:jc w:val="both"/>
      </w:pPr>
    </w:p>
    <w:p w14:paraId="3EA9D0BC" w14:textId="326F669B" w:rsidR="007C54F9" w:rsidRDefault="007C54F9" w:rsidP="00FC44CD">
      <w:pPr>
        <w:jc w:val="both"/>
      </w:pPr>
      <w:r>
        <w:t>A continuación, se presentan tablas con las estadísticas descriptivas de las bases de datos después de su limpieza</w:t>
      </w:r>
    </w:p>
    <w:p w14:paraId="4AE69B76" w14:textId="5AC721D1" w:rsidR="007C54F9" w:rsidRDefault="007C54F9" w:rsidP="00FC44CD">
      <w:pPr>
        <w:jc w:val="center"/>
      </w:pPr>
      <w:r>
        <w:t xml:space="preserve">Tabla 3. </w:t>
      </w:r>
      <w:r w:rsidRPr="007C54F9">
        <w:t>Estadísticas descriptivas - Base de datos prueba</w:t>
      </w:r>
    </w:p>
    <w:tbl>
      <w:tblPr>
        <w:tblW w:w="6640" w:type="dxa"/>
        <w:jc w:val="center"/>
        <w:tblCellMar>
          <w:left w:w="70" w:type="dxa"/>
          <w:right w:w="70" w:type="dxa"/>
        </w:tblCellMar>
        <w:tblLook w:val="04A0" w:firstRow="1" w:lastRow="0" w:firstColumn="1" w:lastColumn="0" w:noHBand="0" w:noVBand="1"/>
      </w:tblPr>
      <w:tblGrid>
        <w:gridCol w:w="964"/>
        <w:gridCol w:w="2727"/>
        <w:gridCol w:w="983"/>
        <w:gridCol w:w="983"/>
        <w:gridCol w:w="983"/>
      </w:tblGrid>
      <w:tr w:rsidR="007C54F9" w:rsidRPr="007C54F9" w14:paraId="0551D0EB" w14:textId="77777777" w:rsidTr="007C54F9">
        <w:trPr>
          <w:trHeight w:val="315"/>
          <w:jc w:val="center"/>
        </w:trPr>
        <w:tc>
          <w:tcPr>
            <w:tcW w:w="664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A61644D" w14:textId="77777777" w:rsidR="007C54F9" w:rsidRPr="007C54F9" w:rsidRDefault="007C54F9" w:rsidP="00FC44CD">
            <w:pPr>
              <w:spacing w:after="0" w:line="240" w:lineRule="auto"/>
              <w:jc w:val="both"/>
              <w:rPr>
                <w:rFonts w:ascii="Calibri" w:eastAsia="Times New Roman" w:hAnsi="Calibri" w:cs="Calibri"/>
                <w:b/>
                <w:bCs/>
                <w:color w:val="000000"/>
                <w:lang w:eastAsia="es-CO"/>
              </w:rPr>
            </w:pPr>
            <w:r w:rsidRPr="007C54F9">
              <w:rPr>
                <w:rFonts w:ascii="Calibri" w:eastAsia="Times New Roman" w:hAnsi="Calibri" w:cs="Calibri"/>
                <w:b/>
                <w:bCs/>
                <w:color w:val="000000"/>
                <w:lang w:eastAsia="es-CO"/>
              </w:rPr>
              <w:t>Estadísticas descriptivas - Base de datos prueba</w:t>
            </w:r>
          </w:p>
        </w:tc>
      </w:tr>
      <w:tr w:rsidR="007C54F9" w:rsidRPr="007C54F9" w14:paraId="762AF530" w14:textId="77777777" w:rsidTr="007C54F9">
        <w:trPr>
          <w:trHeight w:val="390"/>
          <w:jc w:val="center"/>
        </w:trPr>
        <w:tc>
          <w:tcPr>
            <w:tcW w:w="964" w:type="dxa"/>
            <w:tcBorders>
              <w:top w:val="nil"/>
              <w:left w:val="single" w:sz="4" w:space="0" w:color="auto"/>
              <w:bottom w:val="nil"/>
              <w:right w:val="nil"/>
            </w:tcBorders>
            <w:shd w:val="clear" w:color="auto" w:fill="auto"/>
            <w:noWrap/>
            <w:vAlign w:val="center"/>
            <w:hideMark/>
          </w:tcPr>
          <w:p w14:paraId="2EC86D1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Urbano</w:t>
            </w:r>
          </w:p>
        </w:tc>
        <w:tc>
          <w:tcPr>
            <w:tcW w:w="2727" w:type="dxa"/>
            <w:tcBorders>
              <w:top w:val="nil"/>
              <w:left w:val="nil"/>
              <w:bottom w:val="nil"/>
              <w:right w:val="nil"/>
            </w:tcBorders>
            <w:shd w:val="clear" w:color="auto" w:fill="auto"/>
            <w:noWrap/>
            <w:vAlign w:val="center"/>
            <w:hideMark/>
          </w:tcPr>
          <w:p w14:paraId="5A0CC04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63A1A5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nil"/>
            </w:tcBorders>
            <w:shd w:val="clear" w:color="auto" w:fill="auto"/>
            <w:noWrap/>
            <w:vAlign w:val="center"/>
            <w:hideMark/>
          </w:tcPr>
          <w:p w14:paraId="6E128487"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57731CF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45DFFC1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90D1AE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6CD586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7EC50409"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738DC4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59,368</w:t>
            </w:r>
          </w:p>
        </w:tc>
        <w:tc>
          <w:tcPr>
            <w:tcW w:w="983" w:type="dxa"/>
            <w:tcBorders>
              <w:top w:val="nil"/>
              <w:left w:val="nil"/>
              <w:bottom w:val="nil"/>
              <w:right w:val="single" w:sz="4" w:space="0" w:color="auto"/>
            </w:tcBorders>
            <w:shd w:val="clear" w:color="auto" w:fill="auto"/>
            <w:noWrap/>
            <w:vAlign w:val="center"/>
            <w:hideMark/>
          </w:tcPr>
          <w:p w14:paraId="0B68931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90%</w:t>
            </w:r>
          </w:p>
        </w:tc>
      </w:tr>
      <w:tr w:rsidR="007C54F9" w:rsidRPr="007C54F9" w14:paraId="7F1C7E69"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CD7390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27B2A0C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0ACDA0DF"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DA14A8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6,800</w:t>
            </w:r>
          </w:p>
        </w:tc>
        <w:tc>
          <w:tcPr>
            <w:tcW w:w="983" w:type="dxa"/>
            <w:tcBorders>
              <w:top w:val="nil"/>
              <w:left w:val="nil"/>
              <w:bottom w:val="nil"/>
              <w:right w:val="single" w:sz="4" w:space="0" w:color="auto"/>
            </w:tcBorders>
            <w:shd w:val="clear" w:color="auto" w:fill="auto"/>
            <w:noWrap/>
            <w:vAlign w:val="center"/>
            <w:hideMark/>
          </w:tcPr>
          <w:p w14:paraId="7FB5DE4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10%</w:t>
            </w:r>
          </w:p>
        </w:tc>
      </w:tr>
      <w:tr w:rsidR="007C54F9" w:rsidRPr="007C54F9" w14:paraId="46CF1885"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032A8CD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Tipo vivienda</w:t>
            </w:r>
          </w:p>
        </w:tc>
        <w:tc>
          <w:tcPr>
            <w:tcW w:w="983" w:type="dxa"/>
            <w:tcBorders>
              <w:top w:val="nil"/>
              <w:left w:val="nil"/>
              <w:bottom w:val="nil"/>
              <w:right w:val="nil"/>
            </w:tcBorders>
            <w:shd w:val="clear" w:color="auto" w:fill="auto"/>
            <w:noWrap/>
            <w:vAlign w:val="center"/>
            <w:hideMark/>
          </w:tcPr>
          <w:p w14:paraId="1269CFFA"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05C6253"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334AC9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337A8603" w14:textId="77777777" w:rsidTr="007C54F9">
        <w:trPr>
          <w:trHeight w:val="315"/>
          <w:jc w:val="center"/>
        </w:trPr>
        <w:tc>
          <w:tcPr>
            <w:tcW w:w="964" w:type="dxa"/>
            <w:tcBorders>
              <w:top w:val="nil"/>
              <w:left w:val="single" w:sz="4" w:space="0" w:color="auto"/>
              <w:bottom w:val="nil"/>
              <w:right w:val="nil"/>
            </w:tcBorders>
            <w:shd w:val="clear" w:color="auto" w:fill="auto"/>
            <w:noWrap/>
            <w:vAlign w:val="center"/>
            <w:hideMark/>
          </w:tcPr>
          <w:p w14:paraId="11EC769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78D60C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Propia - pagada</w:t>
            </w:r>
          </w:p>
        </w:tc>
        <w:tc>
          <w:tcPr>
            <w:tcW w:w="983" w:type="dxa"/>
            <w:tcBorders>
              <w:top w:val="nil"/>
              <w:left w:val="nil"/>
              <w:bottom w:val="nil"/>
              <w:right w:val="nil"/>
            </w:tcBorders>
            <w:shd w:val="clear" w:color="auto" w:fill="auto"/>
            <w:noWrap/>
            <w:vAlign w:val="center"/>
            <w:hideMark/>
          </w:tcPr>
          <w:p w14:paraId="45C5C246"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EBAE26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25,235</w:t>
            </w:r>
          </w:p>
        </w:tc>
        <w:tc>
          <w:tcPr>
            <w:tcW w:w="983" w:type="dxa"/>
            <w:tcBorders>
              <w:top w:val="nil"/>
              <w:left w:val="nil"/>
              <w:bottom w:val="nil"/>
              <w:right w:val="single" w:sz="4" w:space="0" w:color="auto"/>
            </w:tcBorders>
            <w:shd w:val="clear" w:color="auto" w:fill="auto"/>
            <w:noWrap/>
            <w:vAlign w:val="center"/>
            <w:hideMark/>
          </w:tcPr>
          <w:p w14:paraId="728D581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r>
      <w:tr w:rsidR="007C54F9" w:rsidRPr="007C54F9" w14:paraId="10964ED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E73F88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212524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Propia - están pagando</w:t>
            </w:r>
          </w:p>
        </w:tc>
        <w:tc>
          <w:tcPr>
            <w:tcW w:w="983" w:type="dxa"/>
            <w:tcBorders>
              <w:top w:val="nil"/>
              <w:left w:val="nil"/>
              <w:bottom w:val="nil"/>
              <w:right w:val="nil"/>
            </w:tcBorders>
            <w:shd w:val="clear" w:color="auto" w:fill="auto"/>
            <w:noWrap/>
            <w:vAlign w:val="center"/>
            <w:hideMark/>
          </w:tcPr>
          <w:p w14:paraId="53EB0B6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7B20CB8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2,148</w:t>
            </w:r>
          </w:p>
        </w:tc>
        <w:tc>
          <w:tcPr>
            <w:tcW w:w="983" w:type="dxa"/>
            <w:tcBorders>
              <w:top w:val="nil"/>
              <w:left w:val="nil"/>
              <w:bottom w:val="nil"/>
              <w:right w:val="single" w:sz="4" w:space="0" w:color="auto"/>
            </w:tcBorders>
            <w:shd w:val="clear" w:color="auto" w:fill="auto"/>
            <w:noWrap/>
            <w:vAlign w:val="center"/>
            <w:hideMark/>
          </w:tcPr>
          <w:p w14:paraId="342BD4F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w:t>
            </w:r>
          </w:p>
        </w:tc>
      </w:tr>
      <w:tr w:rsidR="007C54F9" w:rsidRPr="007C54F9" w14:paraId="1A1160E8"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15A732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600871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Arriendo - Subarriendo</w:t>
            </w:r>
          </w:p>
        </w:tc>
        <w:tc>
          <w:tcPr>
            <w:tcW w:w="983" w:type="dxa"/>
            <w:tcBorders>
              <w:top w:val="nil"/>
              <w:left w:val="nil"/>
              <w:bottom w:val="nil"/>
              <w:right w:val="nil"/>
            </w:tcBorders>
            <w:shd w:val="clear" w:color="auto" w:fill="auto"/>
            <w:noWrap/>
            <w:vAlign w:val="center"/>
            <w:hideMark/>
          </w:tcPr>
          <w:p w14:paraId="4D4B7B29"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3C0ACC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25,310</w:t>
            </w:r>
          </w:p>
        </w:tc>
        <w:tc>
          <w:tcPr>
            <w:tcW w:w="983" w:type="dxa"/>
            <w:tcBorders>
              <w:top w:val="nil"/>
              <w:left w:val="nil"/>
              <w:bottom w:val="nil"/>
              <w:right w:val="single" w:sz="4" w:space="0" w:color="auto"/>
            </w:tcBorders>
            <w:shd w:val="clear" w:color="auto" w:fill="auto"/>
            <w:noWrap/>
            <w:vAlign w:val="center"/>
            <w:hideMark/>
          </w:tcPr>
          <w:p w14:paraId="71B078A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r>
      <w:tr w:rsidR="007C54F9" w:rsidRPr="007C54F9" w14:paraId="18B9662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27BF6DA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75DDD96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Usufructo</w:t>
            </w:r>
          </w:p>
        </w:tc>
        <w:tc>
          <w:tcPr>
            <w:tcW w:w="983" w:type="dxa"/>
            <w:tcBorders>
              <w:top w:val="nil"/>
              <w:left w:val="nil"/>
              <w:bottom w:val="nil"/>
              <w:right w:val="nil"/>
            </w:tcBorders>
            <w:shd w:val="clear" w:color="auto" w:fill="auto"/>
            <w:noWrap/>
            <w:vAlign w:val="center"/>
            <w:hideMark/>
          </w:tcPr>
          <w:p w14:paraId="5AE9764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96AFD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10,259</w:t>
            </w:r>
          </w:p>
        </w:tc>
        <w:tc>
          <w:tcPr>
            <w:tcW w:w="983" w:type="dxa"/>
            <w:tcBorders>
              <w:top w:val="nil"/>
              <w:left w:val="nil"/>
              <w:bottom w:val="nil"/>
              <w:right w:val="single" w:sz="4" w:space="0" w:color="auto"/>
            </w:tcBorders>
            <w:shd w:val="clear" w:color="auto" w:fill="auto"/>
            <w:noWrap/>
            <w:vAlign w:val="center"/>
            <w:hideMark/>
          </w:tcPr>
          <w:p w14:paraId="289289B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w:t>
            </w:r>
          </w:p>
        </w:tc>
      </w:tr>
      <w:tr w:rsidR="007C54F9" w:rsidRPr="007C54F9" w14:paraId="52274EB3"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B91B77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039533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Posesión sin título</w:t>
            </w:r>
          </w:p>
        </w:tc>
        <w:tc>
          <w:tcPr>
            <w:tcW w:w="983" w:type="dxa"/>
            <w:tcBorders>
              <w:top w:val="nil"/>
              <w:left w:val="nil"/>
              <w:bottom w:val="nil"/>
              <w:right w:val="nil"/>
            </w:tcBorders>
            <w:shd w:val="clear" w:color="auto" w:fill="auto"/>
            <w:noWrap/>
            <w:vAlign w:val="center"/>
            <w:hideMark/>
          </w:tcPr>
          <w:p w14:paraId="723B054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D47596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3,178</w:t>
            </w:r>
          </w:p>
        </w:tc>
        <w:tc>
          <w:tcPr>
            <w:tcW w:w="983" w:type="dxa"/>
            <w:tcBorders>
              <w:top w:val="nil"/>
              <w:left w:val="nil"/>
              <w:bottom w:val="nil"/>
              <w:right w:val="single" w:sz="4" w:space="0" w:color="auto"/>
            </w:tcBorders>
            <w:shd w:val="clear" w:color="auto" w:fill="auto"/>
            <w:noWrap/>
            <w:vAlign w:val="center"/>
            <w:hideMark/>
          </w:tcPr>
          <w:p w14:paraId="153CA23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w:t>
            </w:r>
          </w:p>
        </w:tc>
      </w:tr>
      <w:tr w:rsidR="007C54F9" w:rsidRPr="007C54F9" w14:paraId="74D8357F"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4903108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59CF8C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Otra</w:t>
            </w:r>
          </w:p>
        </w:tc>
        <w:tc>
          <w:tcPr>
            <w:tcW w:w="983" w:type="dxa"/>
            <w:tcBorders>
              <w:top w:val="nil"/>
              <w:left w:val="nil"/>
              <w:bottom w:val="nil"/>
              <w:right w:val="nil"/>
            </w:tcBorders>
            <w:shd w:val="clear" w:color="auto" w:fill="auto"/>
            <w:noWrap/>
            <w:vAlign w:val="center"/>
            <w:hideMark/>
          </w:tcPr>
          <w:p w14:paraId="4200FB48"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AB4BED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38</w:t>
            </w:r>
          </w:p>
        </w:tc>
        <w:tc>
          <w:tcPr>
            <w:tcW w:w="983" w:type="dxa"/>
            <w:tcBorders>
              <w:top w:val="nil"/>
              <w:left w:val="nil"/>
              <w:bottom w:val="nil"/>
              <w:right w:val="single" w:sz="4" w:space="0" w:color="auto"/>
            </w:tcBorders>
            <w:shd w:val="clear" w:color="auto" w:fill="auto"/>
            <w:noWrap/>
            <w:vAlign w:val="center"/>
            <w:hideMark/>
          </w:tcPr>
          <w:p w14:paraId="430A151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0%</w:t>
            </w:r>
          </w:p>
        </w:tc>
      </w:tr>
      <w:tr w:rsidR="007C54F9" w:rsidRPr="007C54F9" w14:paraId="7235C936"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5894C0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Afiliado a salud</w:t>
            </w:r>
          </w:p>
        </w:tc>
        <w:tc>
          <w:tcPr>
            <w:tcW w:w="983" w:type="dxa"/>
            <w:tcBorders>
              <w:top w:val="nil"/>
              <w:left w:val="nil"/>
              <w:bottom w:val="nil"/>
              <w:right w:val="nil"/>
            </w:tcBorders>
            <w:shd w:val="clear" w:color="auto" w:fill="auto"/>
            <w:noWrap/>
            <w:vAlign w:val="center"/>
            <w:hideMark/>
          </w:tcPr>
          <w:p w14:paraId="1F36DBB3"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697211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3EDE537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7CEFFC74"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474FE8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67562A4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6FA0FBC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DE8B3AE"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62,479</w:t>
            </w:r>
          </w:p>
        </w:tc>
        <w:tc>
          <w:tcPr>
            <w:tcW w:w="983" w:type="dxa"/>
            <w:tcBorders>
              <w:top w:val="nil"/>
              <w:left w:val="nil"/>
              <w:bottom w:val="nil"/>
              <w:right w:val="single" w:sz="4" w:space="0" w:color="auto"/>
            </w:tcBorders>
            <w:shd w:val="clear" w:color="auto" w:fill="auto"/>
            <w:noWrap/>
            <w:vAlign w:val="center"/>
            <w:hideMark/>
          </w:tcPr>
          <w:p w14:paraId="3341C35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94%</w:t>
            </w:r>
          </w:p>
        </w:tc>
      </w:tr>
      <w:tr w:rsidR="007C54F9" w:rsidRPr="007C54F9" w14:paraId="74FFDCB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DB4E72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014842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6E1DD255"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91AF9B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3,665</w:t>
            </w:r>
          </w:p>
        </w:tc>
        <w:tc>
          <w:tcPr>
            <w:tcW w:w="983" w:type="dxa"/>
            <w:tcBorders>
              <w:top w:val="nil"/>
              <w:left w:val="nil"/>
              <w:bottom w:val="nil"/>
              <w:right w:val="single" w:sz="4" w:space="0" w:color="auto"/>
            </w:tcBorders>
            <w:shd w:val="clear" w:color="auto" w:fill="auto"/>
            <w:noWrap/>
            <w:vAlign w:val="center"/>
            <w:hideMark/>
          </w:tcPr>
          <w:p w14:paraId="6AEBD96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w:t>
            </w:r>
          </w:p>
        </w:tc>
      </w:tr>
      <w:tr w:rsidR="007C54F9" w:rsidRPr="007C54F9" w14:paraId="586C8CC8"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6C26CD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BD51A7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 sabe</w:t>
            </w:r>
          </w:p>
        </w:tc>
        <w:tc>
          <w:tcPr>
            <w:tcW w:w="983" w:type="dxa"/>
            <w:tcBorders>
              <w:top w:val="nil"/>
              <w:left w:val="nil"/>
              <w:bottom w:val="nil"/>
              <w:right w:val="nil"/>
            </w:tcBorders>
            <w:shd w:val="clear" w:color="auto" w:fill="auto"/>
            <w:noWrap/>
            <w:vAlign w:val="center"/>
            <w:hideMark/>
          </w:tcPr>
          <w:p w14:paraId="79642156"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15FDA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23</w:t>
            </w:r>
          </w:p>
        </w:tc>
        <w:tc>
          <w:tcPr>
            <w:tcW w:w="983" w:type="dxa"/>
            <w:tcBorders>
              <w:top w:val="nil"/>
              <w:left w:val="nil"/>
              <w:bottom w:val="nil"/>
              <w:right w:val="single" w:sz="4" w:space="0" w:color="auto"/>
            </w:tcBorders>
            <w:shd w:val="clear" w:color="auto" w:fill="auto"/>
            <w:noWrap/>
            <w:vAlign w:val="center"/>
            <w:hideMark/>
          </w:tcPr>
          <w:p w14:paraId="2552114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0%</w:t>
            </w:r>
          </w:p>
        </w:tc>
      </w:tr>
      <w:tr w:rsidR="007C54F9" w:rsidRPr="007C54F9" w14:paraId="745ED4E8"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5761A7E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Recibe pagos arriendo/pensión</w:t>
            </w:r>
          </w:p>
        </w:tc>
        <w:tc>
          <w:tcPr>
            <w:tcW w:w="983" w:type="dxa"/>
            <w:tcBorders>
              <w:top w:val="nil"/>
              <w:left w:val="nil"/>
              <w:bottom w:val="nil"/>
              <w:right w:val="nil"/>
            </w:tcBorders>
            <w:shd w:val="clear" w:color="auto" w:fill="auto"/>
            <w:noWrap/>
            <w:vAlign w:val="center"/>
            <w:hideMark/>
          </w:tcPr>
          <w:p w14:paraId="58731B30"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2E6EB36"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FDA4A3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296B3BD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751AC4E2"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F00150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6132876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A82460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11,257</w:t>
            </w:r>
          </w:p>
        </w:tc>
        <w:tc>
          <w:tcPr>
            <w:tcW w:w="983" w:type="dxa"/>
            <w:tcBorders>
              <w:top w:val="nil"/>
              <w:left w:val="nil"/>
              <w:bottom w:val="nil"/>
              <w:right w:val="single" w:sz="4" w:space="0" w:color="auto"/>
            </w:tcBorders>
            <w:shd w:val="clear" w:color="auto" w:fill="auto"/>
            <w:noWrap/>
            <w:vAlign w:val="center"/>
            <w:hideMark/>
          </w:tcPr>
          <w:p w14:paraId="22C6385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17%</w:t>
            </w:r>
          </w:p>
        </w:tc>
      </w:tr>
      <w:tr w:rsidR="007C54F9" w:rsidRPr="007C54F9" w14:paraId="6C6F2786"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11E46F3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38B7A5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18E0D131"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3C6152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54,910</w:t>
            </w:r>
          </w:p>
        </w:tc>
        <w:tc>
          <w:tcPr>
            <w:tcW w:w="983" w:type="dxa"/>
            <w:tcBorders>
              <w:top w:val="nil"/>
              <w:left w:val="nil"/>
              <w:bottom w:val="nil"/>
              <w:right w:val="single" w:sz="4" w:space="0" w:color="auto"/>
            </w:tcBorders>
            <w:shd w:val="clear" w:color="auto" w:fill="auto"/>
            <w:noWrap/>
            <w:vAlign w:val="center"/>
            <w:hideMark/>
          </w:tcPr>
          <w:p w14:paraId="61253B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83%</w:t>
            </w:r>
          </w:p>
        </w:tc>
      </w:tr>
      <w:tr w:rsidR="007C54F9" w:rsidRPr="007C54F9" w14:paraId="17713DB9"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7F4C2B0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Recibe otras ayudas</w:t>
            </w:r>
          </w:p>
        </w:tc>
        <w:tc>
          <w:tcPr>
            <w:tcW w:w="983" w:type="dxa"/>
            <w:tcBorders>
              <w:top w:val="nil"/>
              <w:left w:val="nil"/>
              <w:bottom w:val="nil"/>
              <w:right w:val="nil"/>
            </w:tcBorders>
            <w:shd w:val="clear" w:color="auto" w:fill="auto"/>
            <w:noWrap/>
            <w:vAlign w:val="center"/>
            <w:hideMark/>
          </w:tcPr>
          <w:p w14:paraId="281C76C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670671A9"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D433C6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57785C4D"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E5990E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7D18348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24A3CD6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3B0C92D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18,594</w:t>
            </w:r>
          </w:p>
        </w:tc>
        <w:tc>
          <w:tcPr>
            <w:tcW w:w="983" w:type="dxa"/>
            <w:tcBorders>
              <w:top w:val="nil"/>
              <w:left w:val="nil"/>
              <w:bottom w:val="nil"/>
              <w:right w:val="single" w:sz="4" w:space="0" w:color="auto"/>
            </w:tcBorders>
            <w:shd w:val="clear" w:color="auto" w:fill="auto"/>
            <w:noWrap/>
            <w:vAlign w:val="center"/>
            <w:hideMark/>
          </w:tcPr>
          <w:p w14:paraId="6C6AC7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28%</w:t>
            </w:r>
          </w:p>
        </w:tc>
      </w:tr>
      <w:tr w:rsidR="007C54F9" w:rsidRPr="007C54F9" w14:paraId="3DF2EFFE"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F79CB7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E7F77B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B214987"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70E9EE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47,573</w:t>
            </w:r>
          </w:p>
        </w:tc>
        <w:tc>
          <w:tcPr>
            <w:tcW w:w="983" w:type="dxa"/>
            <w:tcBorders>
              <w:top w:val="nil"/>
              <w:left w:val="nil"/>
              <w:bottom w:val="nil"/>
              <w:right w:val="single" w:sz="4" w:space="0" w:color="auto"/>
            </w:tcBorders>
            <w:shd w:val="clear" w:color="auto" w:fill="auto"/>
            <w:noWrap/>
            <w:vAlign w:val="center"/>
            <w:hideMark/>
          </w:tcPr>
          <w:p w14:paraId="56F2DC1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72%</w:t>
            </w:r>
          </w:p>
        </w:tc>
      </w:tr>
      <w:tr w:rsidR="007C54F9" w:rsidRPr="007C54F9" w14:paraId="37B9CCCB"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BEDCA9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Ocupado</w:t>
            </w:r>
          </w:p>
        </w:tc>
        <w:tc>
          <w:tcPr>
            <w:tcW w:w="983" w:type="dxa"/>
            <w:tcBorders>
              <w:top w:val="nil"/>
              <w:left w:val="nil"/>
              <w:bottom w:val="nil"/>
              <w:right w:val="nil"/>
            </w:tcBorders>
            <w:shd w:val="clear" w:color="auto" w:fill="auto"/>
            <w:noWrap/>
            <w:vAlign w:val="center"/>
            <w:hideMark/>
          </w:tcPr>
          <w:p w14:paraId="5C823BE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B41E5F7"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A1FF9A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6EF9DB25"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DF2601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65D0BC1"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3A98A3F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CD7CF3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46945</w:t>
            </w:r>
          </w:p>
        </w:tc>
        <w:tc>
          <w:tcPr>
            <w:tcW w:w="983" w:type="dxa"/>
            <w:tcBorders>
              <w:top w:val="nil"/>
              <w:left w:val="nil"/>
              <w:bottom w:val="nil"/>
              <w:right w:val="single" w:sz="4" w:space="0" w:color="auto"/>
            </w:tcBorders>
            <w:shd w:val="clear" w:color="auto" w:fill="auto"/>
            <w:noWrap/>
            <w:vAlign w:val="center"/>
            <w:hideMark/>
          </w:tcPr>
          <w:p w14:paraId="4E35548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71%</w:t>
            </w:r>
          </w:p>
        </w:tc>
      </w:tr>
      <w:tr w:rsidR="007C54F9" w:rsidRPr="007C54F9" w14:paraId="246DC27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02591B8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2F827C23"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BE11FFC"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4694EC2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19222</w:t>
            </w:r>
          </w:p>
        </w:tc>
        <w:tc>
          <w:tcPr>
            <w:tcW w:w="983" w:type="dxa"/>
            <w:tcBorders>
              <w:top w:val="nil"/>
              <w:left w:val="nil"/>
              <w:bottom w:val="nil"/>
              <w:right w:val="single" w:sz="4" w:space="0" w:color="auto"/>
            </w:tcBorders>
            <w:shd w:val="clear" w:color="auto" w:fill="auto"/>
            <w:noWrap/>
            <w:vAlign w:val="center"/>
            <w:hideMark/>
          </w:tcPr>
          <w:p w14:paraId="5A34535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29%</w:t>
            </w:r>
          </w:p>
        </w:tc>
      </w:tr>
      <w:tr w:rsidR="007C54F9" w:rsidRPr="007C54F9" w14:paraId="2A822F75"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21C9255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Desocupado</w:t>
            </w:r>
          </w:p>
        </w:tc>
        <w:tc>
          <w:tcPr>
            <w:tcW w:w="983" w:type="dxa"/>
            <w:tcBorders>
              <w:top w:val="nil"/>
              <w:left w:val="nil"/>
              <w:bottom w:val="nil"/>
              <w:right w:val="nil"/>
            </w:tcBorders>
            <w:shd w:val="clear" w:color="auto" w:fill="auto"/>
            <w:noWrap/>
            <w:vAlign w:val="center"/>
            <w:hideMark/>
          </w:tcPr>
          <w:p w14:paraId="3CAB6974"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6F96CF9"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79D63A2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6B26A906"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5F63590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015AF38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193D4C4D"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FA4D9A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3095</w:t>
            </w:r>
          </w:p>
        </w:tc>
        <w:tc>
          <w:tcPr>
            <w:tcW w:w="983" w:type="dxa"/>
            <w:tcBorders>
              <w:top w:val="nil"/>
              <w:left w:val="nil"/>
              <w:bottom w:val="nil"/>
              <w:right w:val="single" w:sz="4" w:space="0" w:color="auto"/>
            </w:tcBorders>
            <w:shd w:val="clear" w:color="auto" w:fill="auto"/>
            <w:noWrap/>
            <w:vAlign w:val="center"/>
            <w:hideMark/>
          </w:tcPr>
          <w:p w14:paraId="523F8D9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w:t>
            </w:r>
          </w:p>
        </w:tc>
      </w:tr>
      <w:tr w:rsidR="007C54F9" w:rsidRPr="007C54F9" w14:paraId="0153A64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452F319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E8EECD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0C20AC4E"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C7EE8A7"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63072</w:t>
            </w:r>
          </w:p>
        </w:tc>
        <w:tc>
          <w:tcPr>
            <w:tcW w:w="983" w:type="dxa"/>
            <w:tcBorders>
              <w:top w:val="nil"/>
              <w:left w:val="nil"/>
              <w:bottom w:val="nil"/>
              <w:right w:val="single" w:sz="4" w:space="0" w:color="auto"/>
            </w:tcBorders>
            <w:shd w:val="clear" w:color="auto" w:fill="auto"/>
            <w:noWrap/>
            <w:vAlign w:val="center"/>
            <w:hideMark/>
          </w:tcPr>
          <w:p w14:paraId="0BB030F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95%</w:t>
            </w:r>
          </w:p>
        </w:tc>
      </w:tr>
      <w:tr w:rsidR="007C54F9" w:rsidRPr="007C54F9" w14:paraId="5CA17D01"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011F1298"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Inactivo</w:t>
            </w:r>
          </w:p>
        </w:tc>
        <w:tc>
          <w:tcPr>
            <w:tcW w:w="2727" w:type="dxa"/>
            <w:tcBorders>
              <w:top w:val="nil"/>
              <w:left w:val="nil"/>
              <w:bottom w:val="nil"/>
              <w:right w:val="nil"/>
            </w:tcBorders>
            <w:shd w:val="clear" w:color="auto" w:fill="auto"/>
            <w:noWrap/>
            <w:vAlign w:val="center"/>
            <w:hideMark/>
          </w:tcPr>
          <w:p w14:paraId="2018FD0E"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79B0CB06"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nil"/>
            </w:tcBorders>
            <w:shd w:val="clear" w:color="auto" w:fill="auto"/>
            <w:noWrap/>
            <w:vAlign w:val="center"/>
            <w:hideMark/>
          </w:tcPr>
          <w:p w14:paraId="0E699AEF" w14:textId="77777777" w:rsidR="007C54F9" w:rsidRPr="007C54F9" w:rsidRDefault="007C54F9" w:rsidP="00FC44CD">
            <w:pPr>
              <w:spacing w:after="0" w:line="240" w:lineRule="auto"/>
              <w:jc w:val="both"/>
              <w:rPr>
                <w:rFonts w:ascii="Times New Roman" w:eastAsia="Times New Roman" w:hAnsi="Times New Roman" w:cs="Times New Roman"/>
                <w:sz w:val="20"/>
                <w:szCs w:val="20"/>
                <w:lang w:eastAsia="es-CO"/>
              </w:rPr>
            </w:pPr>
          </w:p>
        </w:tc>
        <w:tc>
          <w:tcPr>
            <w:tcW w:w="983" w:type="dxa"/>
            <w:tcBorders>
              <w:top w:val="nil"/>
              <w:left w:val="nil"/>
              <w:bottom w:val="nil"/>
              <w:right w:val="single" w:sz="4" w:space="0" w:color="auto"/>
            </w:tcBorders>
            <w:shd w:val="clear" w:color="auto" w:fill="auto"/>
            <w:noWrap/>
            <w:vAlign w:val="center"/>
            <w:hideMark/>
          </w:tcPr>
          <w:p w14:paraId="0469745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r>
      <w:tr w:rsidR="007C54F9" w:rsidRPr="007C54F9" w14:paraId="1E0114BA"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3A45872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185F8DD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Si</w:t>
            </w:r>
          </w:p>
        </w:tc>
        <w:tc>
          <w:tcPr>
            <w:tcW w:w="983" w:type="dxa"/>
            <w:tcBorders>
              <w:top w:val="nil"/>
              <w:left w:val="nil"/>
              <w:bottom w:val="nil"/>
              <w:right w:val="nil"/>
            </w:tcBorders>
            <w:shd w:val="clear" w:color="auto" w:fill="auto"/>
            <w:noWrap/>
            <w:vAlign w:val="center"/>
            <w:hideMark/>
          </w:tcPr>
          <w:p w14:paraId="24D0FEF8"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00D23AB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16127</w:t>
            </w:r>
          </w:p>
        </w:tc>
        <w:tc>
          <w:tcPr>
            <w:tcW w:w="983" w:type="dxa"/>
            <w:tcBorders>
              <w:top w:val="nil"/>
              <w:left w:val="nil"/>
              <w:bottom w:val="nil"/>
              <w:right w:val="single" w:sz="4" w:space="0" w:color="auto"/>
            </w:tcBorders>
            <w:shd w:val="clear" w:color="auto" w:fill="auto"/>
            <w:noWrap/>
            <w:vAlign w:val="center"/>
            <w:hideMark/>
          </w:tcPr>
          <w:p w14:paraId="1C23A1C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24%</w:t>
            </w:r>
          </w:p>
        </w:tc>
      </w:tr>
      <w:tr w:rsidR="007C54F9" w:rsidRPr="007C54F9" w14:paraId="548E05DB"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2A84D79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45504810"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No</w:t>
            </w:r>
          </w:p>
        </w:tc>
        <w:tc>
          <w:tcPr>
            <w:tcW w:w="983" w:type="dxa"/>
            <w:tcBorders>
              <w:top w:val="nil"/>
              <w:left w:val="nil"/>
              <w:bottom w:val="nil"/>
              <w:right w:val="nil"/>
            </w:tcBorders>
            <w:shd w:val="clear" w:color="auto" w:fill="auto"/>
            <w:noWrap/>
            <w:vAlign w:val="center"/>
            <w:hideMark/>
          </w:tcPr>
          <w:p w14:paraId="33E95B7A"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1A67286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50040</w:t>
            </w:r>
          </w:p>
        </w:tc>
        <w:tc>
          <w:tcPr>
            <w:tcW w:w="983" w:type="dxa"/>
            <w:tcBorders>
              <w:top w:val="nil"/>
              <w:left w:val="nil"/>
              <w:bottom w:val="nil"/>
              <w:right w:val="single" w:sz="4" w:space="0" w:color="auto"/>
            </w:tcBorders>
            <w:shd w:val="clear" w:color="auto" w:fill="auto"/>
            <w:noWrap/>
            <w:vAlign w:val="center"/>
            <w:hideMark/>
          </w:tcPr>
          <w:p w14:paraId="028572B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76%</w:t>
            </w:r>
          </w:p>
        </w:tc>
      </w:tr>
      <w:tr w:rsidR="007C54F9" w:rsidRPr="007C54F9" w14:paraId="79198724" w14:textId="77777777" w:rsidTr="007C54F9">
        <w:trPr>
          <w:trHeight w:val="300"/>
          <w:jc w:val="center"/>
        </w:trPr>
        <w:tc>
          <w:tcPr>
            <w:tcW w:w="964" w:type="dxa"/>
            <w:tcBorders>
              <w:top w:val="nil"/>
              <w:left w:val="single" w:sz="4" w:space="0" w:color="auto"/>
              <w:bottom w:val="nil"/>
              <w:right w:val="nil"/>
            </w:tcBorders>
            <w:shd w:val="clear" w:color="auto" w:fill="auto"/>
            <w:noWrap/>
            <w:vAlign w:val="center"/>
            <w:hideMark/>
          </w:tcPr>
          <w:p w14:paraId="678391A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 </w:t>
            </w:r>
          </w:p>
        </w:tc>
        <w:tc>
          <w:tcPr>
            <w:tcW w:w="2727" w:type="dxa"/>
            <w:tcBorders>
              <w:top w:val="nil"/>
              <w:left w:val="nil"/>
              <w:bottom w:val="nil"/>
              <w:right w:val="nil"/>
            </w:tcBorders>
            <w:shd w:val="clear" w:color="auto" w:fill="auto"/>
            <w:noWrap/>
            <w:vAlign w:val="center"/>
            <w:hideMark/>
          </w:tcPr>
          <w:p w14:paraId="3D789900" w14:textId="77777777" w:rsidR="007C54F9" w:rsidRPr="007C54F9" w:rsidRDefault="007C54F9" w:rsidP="00FC44CD">
            <w:pPr>
              <w:spacing w:after="0" w:line="240" w:lineRule="auto"/>
              <w:jc w:val="both"/>
              <w:rPr>
                <w:rFonts w:ascii="Calibri" w:eastAsia="Times New Roman" w:hAnsi="Calibri" w:cs="Calibri"/>
                <w:color w:val="000000"/>
                <w:lang w:eastAsia="es-CO"/>
              </w:rPr>
            </w:pPr>
          </w:p>
        </w:tc>
        <w:tc>
          <w:tcPr>
            <w:tcW w:w="983" w:type="dxa"/>
            <w:tcBorders>
              <w:top w:val="nil"/>
              <w:left w:val="nil"/>
              <w:bottom w:val="nil"/>
              <w:right w:val="nil"/>
            </w:tcBorders>
            <w:shd w:val="clear" w:color="auto" w:fill="auto"/>
            <w:noWrap/>
            <w:vAlign w:val="center"/>
            <w:hideMark/>
          </w:tcPr>
          <w:p w14:paraId="5692783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Media</w:t>
            </w:r>
          </w:p>
        </w:tc>
        <w:tc>
          <w:tcPr>
            <w:tcW w:w="983" w:type="dxa"/>
            <w:tcBorders>
              <w:top w:val="nil"/>
              <w:left w:val="nil"/>
              <w:bottom w:val="nil"/>
              <w:right w:val="nil"/>
            </w:tcBorders>
            <w:shd w:val="clear" w:color="auto" w:fill="auto"/>
            <w:noWrap/>
            <w:vAlign w:val="center"/>
            <w:hideMark/>
          </w:tcPr>
          <w:p w14:paraId="4C1A4F9C"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Min</w:t>
            </w:r>
          </w:p>
        </w:tc>
        <w:tc>
          <w:tcPr>
            <w:tcW w:w="983" w:type="dxa"/>
            <w:tcBorders>
              <w:top w:val="nil"/>
              <w:left w:val="nil"/>
              <w:bottom w:val="nil"/>
              <w:right w:val="single" w:sz="4" w:space="0" w:color="auto"/>
            </w:tcBorders>
            <w:shd w:val="clear" w:color="auto" w:fill="auto"/>
            <w:noWrap/>
            <w:vAlign w:val="center"/>
            <w:hideMark/>
          </w:tcPr>
          <w:p w14:paraId="286D030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Max</w:t>
            </w:r>
          </w:p>
        </w:tc>
      </w:tr>
      <w:tr w:rsidR="007C54F9" w:rsidRPr="007C54F9" w14:paraId="64C3165E" w14:textId="77777777" w:rsidTr="007C54F9">
        <w:trPr>
          <w:trHeight w:val="300"/>
          <w:jc w:val="center"/>
        </w:trPr>
        <w:tc>
          <w:tcPr>
            <w:tcW w:w="3691" w:type="dxa"/>
            <w:gridSpan w:val="2"/>
            <w:tcBorders>
              <w:top w:val="nil"/>
              <w:left w:val="single" w:sz="4" w:space="0" w:color="auto"/>
              <w:bottom w:val="nil"/>
              <w:right w:val="nil"/>
            </w:tcBorders>
            <w:shd w:val="clear" w:color="auto" w:fill="auto"/>
            <w:noWrap/>
            <w:vAlign w:val="center"/>
            <w:hideMark/>
          </w:tcPr>
          <w:p w14:paraId="63627659"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lastRenderedPageBreak/>
              <w:t>Línea de indigencia</w:t>
            </w:r>
          </w:p>
        </w:tc>
        <w:tc>
          <w:tcPr>
            <w:tcW w:w="983" w:type="dxa"/>
            <w:tcBorders>
              <w:top w:val="nil"/>
              <w:left w:val="nil"/>
              <w:bottom w:val="nil"/>
              <w:right w:val="nil"/>
            </w:tcBorders>
            <w:shd w:val="clear" w:color="auto" w:fill="auto"/>
            <w:noWrap/>
            <w:vAlign w:val="center"/>
            <w:hideMark/>
          </w:tcPr>
          <w:p w14:paraId="5363215A"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120,142</w:t>
            </w:r>
          </w:p>
        </w:tc>
        <w:tc>
          <w:tcPr>
            <w:tcW w:w="983" w:type="dxa"/>
            <w:tcBorders>
              <w:top w:val="nil"/>
              <w:left w:val="nil"/>
              <w:bottom w:val="nil"/>
              <w:right w:val="nil"/>
            </w:tcBorders>
            <w:shd w:val="clear" w:color="auto" w:fill="auto"/>
            <w:noWrap/>
            <w:vAlign w:val="center"/>
            <w:hideMark/>
          </w:tcPr>
          <w:p w14:paraId="1D035E8D"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99,545</w:t>
            </w:r>
          </w:p>
        </w:tc>
        <w:tc>
          <w:tcPr>
            <w:tcW w:w="983" w:type="dxa"/>
            <w:tcBorders>
              <w:top w:val="nil"/>
              <w:left w:val="nil"/>
              <w:bottom w:val="nil"/>
              <w:right w:val="single" w:sz="4" w:space="0" w:color="auto"/>
            </w:tcBorders>
            <w:shd w:val="clear" w:color="auto" w:fill="auto"/>
            <w:noWrap/>
            <w:vAlign w:val="center"/>
            <w:hideMark/>
          </w:tcPr>
          <w:p w14:paraId="254F0D6F"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131,126</w:t>
            </w:r>
          </w:p>
        </w:tc>
      </w:tr>
      <w:tr w:rsidR="007C54F9" w:rsidRPr="007C54F9" w14:paraId="117DB159" w14:textId="77777777" w:rsidTr="007C54F9">
        <w:trPr>
          <w:trHeight w:val="300"/>
          <w:jc w:val="center"/>
        </w:trPr>
        <w:tc>
          <w:tcPr>
            <w:tcW w:w="3691" w:type="dxa"/>
            <w:gridSpan w:val="2"/>
            <w:tcBorders>
              <w:top w:val="nil"/>
              <w:left w:val="single" w:sz="4" w:space="0" w:color="auto"/>
              <w:bottom w:val="single" w:sz="4" w:space="0" w:color="auto"/>
              <w:right w:val="nil"/>
            </w:tcBorders>
            <w:shd w:val="clear" w:color="auto" w:fill="auto"/>
            <w:noWrap/>
            <w:vAlign w:val="center"/>
            <w:hideMark/>
          </w:tcPr>
          <w:p w14:paraId="2B3DF316"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Línea de pobreza</w:t>
            </w:r>
          </w:p>
        </w:tc>
        <w:tc>
          <w:tcPr>
            <w:tcW w:w="983" w:type="dxa"/>
            <w:tcBorders>
              <w:top w:val="nil"/>
              <w:left w:val="nil"/>
              <w:bottom w:val="single" w:sz="4" w:space="0" w:color="auto"/>
              <w:right w:val="nil"/>
            </w:tcBorders>
            <w:shd w:val="clear" w:color="auto" w:fill="auto"/>
            <w:noWrap/>
            <w:vAlign w:val="center"/>
            <w:hideMark/>
          </w:tcPr>
          <w:p w14:paraId="02A34BCB"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270,779</w:t>
            </w:r>
          </w:p>
        </w:tc>
        <w:tc>
          <w:tcPr>
            <w:tcW w:w="983" w:type="dxa"/>
            <w:tcBorders>
              <w:top w:val="nil"/>
              <w:left w:val="nil"/>
              <w:bottom w:val="single" w:sz="4" w:space="0" w:color="auto"/>
              <w:right w:val="nil"/>
            </w:tcBorders>
            <w:shd w:val="clear" w:color="auto" w:fill="auto"/>
            <w:noWrap/>
            <w:vAlign w:val="center"/>
            <w:hideMark/>
          </w:tcPr>
          <w:p w14:paraId="4D9F5215"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167,222</w:t>
            </w:r>
          </w:p>
        </w:tc>
        <w:tc>
          <w:tcPr>
            <w:tcW w:w="983" w:type="dxa"/>
            <w:tcBorders>
              <w:top w:val="nil"/>
              <w:left w:val="nil"/>
              <w:bottom w:val="single" w:sz="4" w:space="0" w:color="auto"/>
              <w:right w:val="single" w:sz="4" w:space="0" w:color="auto"/>
            </w:tcBorders>
            <w:shd w:val="clear" w:color="auto" w:fill="auto"/>
            <w:noWrap/>
            <w:vAlign w:val="center"/>
            <w:hideMark/>
          </w:tcPr>
          <w:p w14:paraId="741CD754" w14:textId="77777777" w:rsidR="007C54F9" w:rsidRPr="007C54F9" w:rsidRDefault="007C54F9" w:rsidP="00FC44CD">
            <w:pPr>
              <w:spacing w:after="0" w:line="240" w:lineRule="auto"/>
              <w:jc w:val="both"/>
              <w:rPr>
                <w:rFonts w:ascii="Calibri" w:eastAsia="Times New Roman" w:hAnsi="Calibri" w:cs="Calibri"/>
                <w:color w:val="000000"/>
                <w:lang w:eastAsia="es-CO"/>
              </w:rPr>
            </w:pPr>
            <w:r w:rsidRPr="007C54F9">
              <w:rPr>
                <w:rFonts w:ascii="Calibri" w:eastAsia="Times New Roman" w:hAnsi="Calibri" w:cs="Calibri"/>
                <w:color w:val="000000"/>
                <w:lang w:eastAsia="es-CO"/>
              </w:rPr>
              <w:t>303,817</w:t>
            </w:r>
          </w:p>
        </w:tc>
      </w:tr>
    </w:tbl>
    <w:p w14:paraId="1CFE7000" w14:textId="085D7713" w:rsidR="007C54F9" w:rsidRDefault="007C54F9" w:rsidP="00FC44CD">
      <w:pPr>
        <w:jc w:val="both"/>
      </w:pPr>
    </w:p>
    <w:p w14:paraId="19BB266E" w14:textId="5516E9F7" w:rsidR="007C54F9" w:rsidRDefault="007C54F9" w:rsidP="00FC44CD">
      <w:pPr>
        <w:jc w:val="both"/>
      </w:pPr>
      <w:r>
        <w:t xml:space="preserve">Tabla 4. </w:t>
      </w:r>
      <w:r w:rsidRPr="007C54F9">
        <w:t xml:space="preserve">Estadísticas descriptivas - Base de datos </w:t>
      </w:r>
      <w:r>
        <w:t>entrenamiento</w:t>
      </w:r>
    </w:p>
    <w:tbl>
      <w:tblPr>
        <w:tblW w:w="6820" w:type="dxa"/>
        <w:jc w:val="center"/>
        <w:tblCellMar>
          <w:left w:w="70" w:type="dxa"/>
          <w:right w:w="70" w:type="dxa"/>
        </w:tblCellMar>
        <w:tblLook w:val="04A0" w:firstRow="1" w:lastRow="0" w:firstColumn="1" w:lastColumn="0" w:noHBand="0" w:noVBand="1"/>
      </w:tblPr>
      <w:tblGrid>
        <w:gridCol w:w="910"/>
        <w:gridCol w:w="2576"/>
        <w:gridCol w:w="1134"/>
        <w:gridCol w:w="929"/>
        <w:gridCol w:w="1271"/>
      </w:tblGrid>
      <w:tr w:rsidR="00F305D5" w:rsidRPr="00F305D5" w14:paraId="2FB5E3E7" w14:textId="77777777" w:rsidTr="00F305D5">
        <w:trPr>
          <w:trHeight w:val="315"/>
          <w:jc w:val="center"/>
        </w:trPr>
        <w:tc>
          <w:tcPr>
            <w:tcW w:w="682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0CF8E8" w14:textId="77777777" w:rsidR="00F305D5" w:rsidRPr="00F305D5" w:rsidRDefault="00F305D5" w:rsidP="00FC44CD">
            <w:pPr>
              <w:spacing w:after="0" w:line="240" w:lineRule="auto"/>
              <w:jc w:val="both"/>
              <w:rPr>
                <w:rFonts w:ascii="Calibri" w:eastAsia="Times New Roman" w:hAnsi="Calibri" w:cs="Calibri"/>
                <w:b/>
                <w:bCs/>
                <w:color w:val="000000"/>
                <w:lang w:eastAsia="es-CO"/>
              </w:rPr>
            </w:pPr>
            <w:r w:rsidRPr="00F305D5">
              <w:rPr>
                <w:rFonts w:ascii="Calibri" w:eastAsia="Times New Roman" w:hAnsi="Calibri" w:cs="Calibri"/>
                <w:b/>
                <w:bCs/>
                <w:color w:val="000000"/>
                <w:lang w:eastAsia="es-CO"/>
              </w:rPr>
              <w:t>Estadísticas descriptivas - Base de datos entrenamiento</w:t>
            </w:r>
          </w:p>
        </w:tc>
      </w:tr>
      <w:tr w:rsidR="00F305D5" w:rsidRPr="00F305D5" w14:paraId="2491C5DE" w14:textId="77777777" w:rsidTr="00F305D5">
        <w:trPr>
          <w:trHeight w:val="390"/>
          <w:jc w:val="center"/>
        </w:trPr>
        <w:tc>
          <w:tcPr>
            <w:tcW w:w="910" w:type="dxa"/>
            <w:tcBorders>
              <w:top w:val="nil"/>
              <w:left w:val="single" w:sz="4" w:space="0" w:color="auto"/>
              <w:bottom w:val="nil"/>
              <w:right w:val="nil"/>
            </w:tcBorders>
            <w:shd w:val="clear" w:color="auto" w:fill="auto"/>
            <w:noWrap/>
            <w:vAlign w:val="center"/>
            <w:hideMark/>
          </w:tcPr>
          <w:p w14:paraId="6FF4E61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Urbano</w:t>
            </w:r>
          </w:p>
        </w:tc>
        <w:tc>
          <w:tcPr>
            <w:tcW w:w="2576" w:type="dxa"/>
            <w:tcBorders>
              <w:top w:val="nil"/>
              <w:left w:val="nil"/>
              <w:bottom w:val="nil"/>
              <w:right w:val="nil"/>
            </w:tcBorders>
            <w:shd w:val="clear" w:color="auto" w:fill="auto"/>
            <w:noWrap/>
            <w:vAlign w:val="center"/>
            <w:hideMark/>
          </w:tcPr>
          <w:p w14:paraId="212AE92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063F4208"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43D4DD9C"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846860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0EE35B8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60960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1F67CC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6C0BFC3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2D6CC1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149,606</w:t>
            </w:r>
          </w:p>
        </w:tc>
        <w:tc>
          <w:tcPr>
            <w:tcW w:w="1271" w:type="dxa"/>
            <w:tcBorders>
              <w:top w:val="nil"/>
              <w:left w:val="nil"/>
              <w:bottom w:val="nil"/>
              <w:right w:val="single" w:sz="4" w:space="0" w:color="auto"/>
            </w:tcBorders>
            <w:shd w:val="clear" w:color="auto" w:fill="auto"/>
            <w:noWrap/>
            <w:vAlign w:val="center"/>
            <w:hideMark/>
          </w:tcPr>
          <w:p w14:paraId="2560D54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91%</w:t>
            </w:r>
          </w:p>
        </w:tc>
      </w:tr>
      <w:tr w:rsidR="00F305D5" w:rsidRPr="00F305D5" w14:paraId="2F2D674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33B86F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DB47B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FFE66C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DB9AB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15,354</w:t>
            </w:r>
          </w:p>
        </w:tc>
        <w:tc>
          <w:tcPr>
            <w:tcW w:w="1271" w:type="dxa"/>
            <w:tcBorders>
              <w:top w:val="nil"/>
              <w:left w:val="nil"/>
              <w:bottom w:val="nil"/>
              <w:right w:val="single" w:sz="4" w:space="0" w:color="auto"/>
            </w:tcBorders>
            <w:shd w:val="clear" w:color="auto" w:fill="auto"/>
            <w:noWrap/>
            <w:vAlign w:val="center"/>
            <w:hideMark/>
          </w:tcPr>
          <w:p w14:paraId="26E4B62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w:t>
            </w:r>
          </w:p>
        </w:tc>
      </w:tr>
      <w:tr w:rsidR="00F305D5" w:rsidRPr="00F305D5" w14:paraId="5477AAF6"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7BE0494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Tipo vivienda</w:t>
            </w:r>
          </w:p>
        </w:tc>
        <w:tc>
          <w:tcPr>
            <w:tcW w:w="1134" w:type="dxa"/>
            <w:tcBorders>
              <w:top w:val="nil"/>
              <w:left w:val="nil"/>
              <w:bottom w:val="nil"/>
              <w:right w:val="nil"/>
            </w:tcBorders>
            <w:shd w:val="clear" w:color="auto" w:fill="auto"/>
            <w:noWrap/>
            <w:vAlign w:val="center"/>
            <w:hideMark/>
          </w:tcPr>
          <w:p w14:paraId="666879B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1116506"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35D7C5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C39FD35" w14:textId="77777777" w:rsidTr="00F305D5">
        <w:trPr>
          <w:trHeight w:val="315"/>
          <w:jc w:val="center"/>
        </w:trPr>
        <w:tc>
          <w:tcPr>
            <w:tcW w:w="910" w:type="dxa"/>
            <w:tcBorders>
              <w:top w:val="nil"/>
              <w:left w:val="single" w:sz="4" w:space="0" w:color="auto"/>
              <w:bottom w:val="nil"/>
              <w:right w:val="nil"/>
            </w:tcBorders>
            <w:shd w:val="clear" w:color="auto" w:fill="auto"/>
            <w:noWrap/>
            <w:vAlign w:val="center"/>
            <w:hideMark/>
          </w:tcPr>
          <w:p w14:paraId="0DE6704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C6EA75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Propia - pagada</w:t>
            </w:r>
          </w:p>
        </w:tc>
        <w:tc>
          <w:tcPr>
            <w:tcW w:w="1134" w:type="dxa"/>
            <w:tcBorders>
              <w:top w:val="nil"/>
              <w:left w:val="nil"/>
              <w:bottom w:val="nil"/>
              <w:right w:val="nil"/>
            </w:tcBorders>
            <w:shd w:val="clear" w:color="auto" w:fill="auto"/>
            <w:noWrap/>
            <w:vAlign w:val="center"/>
            <w:hideMark/>
          </w:tcPr>
          <w:p w14:paraId="1C159F8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494B98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62,120</w:t>
            </w:r>
          </w:p>
        </w:tc>
        <w:tc>
          <w:tcPr>
            <w:tcW w:w="1271" w:type="dxa"/>
            <w:tcBorders>
              <w:top w:val="nil"/>
              <w:left w:val="nil"/>
              <w:bottom w:val="nil"/>
              <w:right w:val="single" w:sz="4" w:space="0" w:color="auto"/>
            </w:tcBorders>
            <w:shd w:val="clear" w:color="auto" w:fill="auto"/>
            <w:noWrap/>
            <w:vAlign w:val="center"/>
            <w:hideMark/>
          </w:tcPr>
          <w:p w14:paraId="589D79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38%</w:t>
            </w:r>
          </w:p>
        </w:tc>
      </w:tr>
      <w:tr w:rsidR="00F305D5" w:rsidRPr="00F305D5" w14:paraId="6F116A41"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7B39C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07617E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Propia - están pagando</w:t>
            </w:r>
          </w:p>
        </w:tc>
        <w:tc>
          <w:tcPr>
            <w:tcW w:w="1134" w:type="dxa"/>
            <w:tcBorders>
              <w:top w:val="nil"/>
              <w:left w:val="nil"/>
              <w:bottom w:val="nil"/>
              <w:right w:val="nil"/>
            </w:tcBorders>
            <w:shd w:val="clear" w:color="auto" w:fill="auto"/>
            <w:noWrap/>
            <w:vAlign w:val="center"/>
            <w:hideMark/>
          </w:tcPr>
          <w:p w14:paraId="5D7FE4D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E79EEF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5,616</w:t>
            </w:r>
          </w:p>
        </w:tc>
        <w:tc>
          <w:tcPr>
            <w:tcW w:w="1271" w:type="dxa"/>
            <w:tcBorders>
              <w:top w:val="nil"/>
              <w:left w:val="nil"/>
              <w:bottom w:val="nil"/>
              <w:right w:val="single" w:sz="4" w:space="0" w:color="auto"/>
            </w:tcBorders>
            <w:shd w:val="clear" w:color="auto" w:fill="auto"/>
            <w:noWrap/>
            <w:vAlign w:val="center"/>
            <w:hideMark/>
          </w:tcPr>
          <w:p w14:paraId="76D1F0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w:t>
            </w:r>
          </w:p>
        </w:tc>
      </w:tr>
      <w:tr w:rsidR="00F305D5" w:rsidRPr="00F305D5" w14:paraId="1D740641"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A262D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59C670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Arriendo - Subarriendo</w:t>
            </w:r>
          </w:p>
        </w:tc>
        <w:tc>
          <w:tcPr>
            <w:tcW w:w="1134" w:type="dxa"/>
            <w:tcBorders>
              <w:top w:val="nil"/>
              <w:left w:val="nil"/>
              <w:bottom w:val="nil"/>
              <w:right w:val="nil"/>
            </w:tcBorders>
            <w:shd w:val="clear" w:color="auto" w:fill="auto"/>
            <w:noWrap/>
            <w:vAlign w:val="center"/>
            <w:hideMark/>
          </w:tcPr>
          <w:p w14:paraId="0C286C2E"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5CAD9E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64,344</w:t>
            </w:r>
          </w:p>
        </w:tc>
        <w:tc>
          <w:tcPr>
            <w:tcW w:w="1271" w:type="dxa"/>
            <w:tcBorders>
              <w:top w:val="nil"/>
              <w:left w:val="nil"/>
              <w:bottom w:val="nil"/>
              <w:right w:val="single" w:sz="4" w:space="0" w:color="auto"/>
            </w:tcBorders>
            <w:shd w:val="clear" w:color="auto" w:fill="auto"/>
            <w:noWrap/>
            <w:vAlign w:val="center"/>
            <w:hideMark/>
          </w:tcPr>
          <w:p w14:paraId="52157D4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39%</w:t>
            </w:r>
          </w:p>
        </w:tc>
      </w:tr>
      <w:tr w:rsidR="00F305D5" w:rsidRPr="00F305D5" w14:paraId="05E6EF40"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20AFF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C0AC9E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Usufructo</w:t>
            </w:r>
          </w:p>
        </w:tc>
        <w:tc>
          <w:tcPr>
            <w:tcW w:w="1134" w:type="dxa"/>
            <w:tcBorders>
              <w:top w:val="nil"/>
              <w:left w:val="nil"/>
              <w:bottom w:val="nil"/>
              <w:right w:val="nil"/>
            </w:tcBorders>
            <w:shd w:val="clear" w:color="auto" w:fill="auto"/>
            <w:noWrap/>
            <w:vAlign w:val="center"/>
            <w:hideMark/>
          </w:tcPr>
          <w:p w14:paraId="14F1825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1021CCA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25,000</w:t>
            </w:r>
          </w:p>
        </w:tc>
        <w:tc>
          <w:tcPr>
            <w:tcW w:w="1271" w:type="dxa"/>
            <w:tcBorders>
              <w:top w:val="nil"/>
              <w:left w:val="nil"/>
              <w:bottom w:val="nil"/>
              <w:right w:val="single" w:sz="4" w:space="0" w:color="auto"/>
            </w:tcBorders>
            <w:shd w:val="clear" w:color="auto" w:fill="auto"/>
            <w:noWrap/>
            <w:vAlign w:val="center"/>
            <w:hideMark/>
          </w:tcPr>
          <w:p w14:paraId="7BB5BB7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w:t>
            </w:r>
          </w:p>
        </w:tc>
      </w:tr>
      <w:tr w:rsidR="00F305D5" w:rsidRPr="00F305D5" w14:paraId="183011F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75245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33FF2ED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Posesión sin título</w:t>
            </w:r>
          </w:p>
        </w:tc>
        <w:tc>
          <w:tcPr>
            <w:tcW w:w="1134" w:type="dxa"/>
            <w:tcBorders>
              <w:top w:val="nil"/>
              <w:left w:val="nil"/>
              <w:bottom w:val="nil"/>
              <w:right w:val="nil"/>
            </w:tcBorders>
            <w:shd w:val="clear" w:color="auto" w:fill="auto"/>
            <w:noWrap/>
            <w:vAlign w:val="center"/>
            <w:hideMark/>
          </w:tcPr>
          <w:p w14:paraId="5FB59C4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539B2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7,717</w:t>
            </w:r>
          </w:p>
        </w:tc>
        <w:tc>
          <w:tcPr>
            <w:tcW w:w="1271" w:type="dxa"/>
            <w:tcBorders>
              <w:top w:val="nil"/>
              <w:left w:val="nil"/>
              <w:bottom w:val="nil"/>
              <w:right w:val="single" w:sz="4" w:space="0" w:color="auto"/>
            </w:tcBorders>
            <w:shd w:val="clear" w:color="auto" w:fill="auto"/>
            <w:noWrap/>
            <w:vAlign w:val="center"/>
            <w:hideMark/>
          </w:tcPr>
          <w:p w14:paraId="217172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263F412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72E1D0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F1B74E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Otra</w:t>
            </w:r>
          </w:p>
        </w:tc>
        <w:tc>
          <w:tcPr>
            <w:tcW w:w="1134" w:type="dxa"/>
            <w:tcBorders>
              <w:top w:val="nil"/>
              <w:left w:val="nil"/>
              <w:bottom w:val="nil"/>
              <w:right w:val="nil"/>
            </w:tcBorders>
            <w:shd w:val="clear" w:color="auto" w:fill="auto"/>
            <w:noWrap/>
            <w:vAlign w:val="center"/>
            <w:hideMark/>
          </w:tcPr>
          <w:p w14:paraId="2B60649D"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C0092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163</w:t>
            </w:r>
          </w:p>
        </w:tc>
        <w:tc>
          <w:tcPr>
            <w:tcW w:w="1271" w:type="dxa"/>
            <w:tcBorders>
              <w:top w:val="nil"/>
              <w:left w:val="nil"/>
              <w:bottom w:val="nil"/>
              <w:right w:val="single" w:sz="4" w:space="0" w:color="auto"/>
            </w:tcBorders>
            <w:shd w:val="clear" w:color="auto" w:fill="auto"/>
            <w:noWrap/>
            <w:vAlign w:val="center"/>
            <w:hideMark/>
          </w:tcPr>
          <w:p w14:paraId="2CFAA2A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r>
      <w:tr w:rsidR="00F305D5" w:rsidRPr="00F305D5" w14:paraId="52989E1A"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3B3567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Afiliado a salud</w:t>
            </w:r>
          </w:p>
        </w:tc>
        <w:tc>
          <w:tcPr>
            <w:tcW w:w="1134" w:type="dxa"/>
            <w:tcBorders>
              <w:top w:val="nil"/>
              <w:left w:val="nil"/>
              <w:bottom w:val="nil"/>
              <w:right w:val="nil"/>
            </w:tcBorders>
            <w:shd w:val="clear" w:color="auto" w:fill="auto"/>
            <w:noWrap/>
            <w:vAlign w:val="center"/>
            <w:hideMark/>
          </w:tcPr>
          <w:p w14:paraId="720A447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EF16C84"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EDCAAF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77C0A44"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3F61E6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3F8BF1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08C7AA4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EDB2B5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155,089</w:t>
            </w:r>
          </w:p>
        </w:tc>
        <w:tc>
          <w:tcPr>
            <w:tcW w:w="1271" w:type="dxa"/>
            <w:tcBorders>
              <w:top w:val="nil"/>
              <w:left w:val="nil"/>
              <w:bottom w:val="nil"/>
              <w:right w:val="single" w:sz="4" w:space="0" w:color="auto"/>
            </w:tcBorders>
            <w:shd w:val="clear" w:color="auto" w:fill="auto"/>
            <w:noWrap/>
            <w:vAlign w:val="center"/>
            <w:hideMark/>
          </w:tcPr>
          <w:p w14:paraId="691BB85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94%</w:t>
            </w:r>
          </w:p>
        </w:tc>
      </w:tr>
      <w:tr w:rsidR="00F305D5" w:rsidRPr="00F305D5" w14:paraId="52B49904"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CA2CE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2CC7085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A988A2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8F83CF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9,789</w:t>
            </w:r>
          </w:p>
        </w:tc>
        <w:tc>
          <w:tcPr>
            <w:tcW w:w="1271" w:type="dxa"/>
            <w:tcBorders>
              <w:top w:val="nil"/>
              <w:left w:val="nil"/>
              <w:bottom w:val="nil"/>
              <w:right w:val="single" w:sz="4" w:space="0" w:color="auto"/>
            </w:tcBorders>
            <w:shd w:val="clear" w:color="auto" w:fill="auto"/>
            <w:noWrap/>
            <w:vAlign w:val="center"/>
            <w:hideMark/>
          </w:tcPr>
          <w:p w14:paraId="6647271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6%</w:t>
            </w:r>
          </w:p>
        </w:tc>
      </w:tr>
      <w:tr w:rsidR="00F305D5" w:rsidRPr="00F305D5" w14:paraId="05FFF1C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55F169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BF2FE3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 sabe</w:t>
            </w:r>
          </w:p>
        </w:tc>
        <w:tc>
          <w:tcPr>
            <w:tcW w:w="1134" w:type="dxa"/>
            <w:tcBorders>
              <w:top w:val="nil"/>
              <w:left w:val="nil"/>
              <w:bottom w:val="nil"/>
              <w:right w:val="nil"/>
            </w:tcBorders>
            <w:shd w:val="clear" w:color="auto" w:fill="auto"/>
            <w:noWrap/>
            <w:vAlign w:val="center"/>
            <w:hideMark/>
          </w:tcPr>
          <w:p w14:paraId="140F6FF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F46B3A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81</w:t>
            </w:r>
          </w:p>
        </w:tc>
        <w:tc>
          <w:tcPr>
            <w:tcW w:w="1271" w:type="dxa"/>
            <w:tcBorders>
              <w:top w:val="nil"/>
              <w:left w:val="nil"/>
              <w:bottom w:val="nil"/>
              <w:right w:val="single" w:sz="4" w:space="0" w:color="auto"/>
            </w:tcBorders>
            <w:shd w:val="clear" w:color="auto" w:fill="auto"/>
            <w:noWrap/>
            <w:vAlign w:val="center"/>
            <w:hideMark/>
          </w:tcPr>
          <w:p w14:paraId="46675A4C"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r>
      <w:tr w:rsidR="00F305D5" w:rsidRPr="00F305D5" w14:paraId="16B13092"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46EAFC7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Recibe pagos arriendo/pensión</w:t>
            </w:r>
          </w:p>
        </w:tc>
        <w:tc>
          <w:tcPr>
            <w:tcW w:w="1134" w:type="dxa"/>
            <w:tcBorders>
              <w:top w:val="nil"/>
              <w:left w:val="nil"/>
              <w:bottom w:val="nil"/>
              <w:right w:val="nil"/>
            </w:tcBorders>
            <w:shd w:val="clear" w:color="auto" w:fill="auto"/>
            <w:noWrap/>
            <w:vAlign w:val="center"/>
            <w:hideMark/>
          </w:tcPr>
          <w:p w14:paraId="3FE347C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D457723"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3CF825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C1160CE"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26A11F4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E393F7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4544377B"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5114A9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29,154</w:t>
            </w:r>
          </w:p>
        </w:tc>
        <w:tc>
          <w:tcPr>
            <w:tcW w:w="1271" w:type="dxa"/>
            <w:tcBorders>
              <w:top w:val="nil"/>
              <w:left w:val="nil"/>
              <w:bottom w:val="nil"/>
              <w:right w:val="single" w:sz="4" w:space="0" w:color="auto"/>
            </w:tcBorders>
            <w:shd w:val="clear" w:color="auto" w:fill="auto"/>
            <w:noWrap/>
            <w:vAlign w:val="center"/>
            <w:hideMark/>
          </w:tcPr>
          <w:p w14:paraId="6366713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18%</w:t>
            </w:r>
          </w:p>
        </w:tc>
      </w:tr>
      <w:tr w:rsidR="00F305D5" w:rsidRPr="00F305D5" w14:paraId="451FABB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1BBB04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8666DE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1C94311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C2BC28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135,805</w:t>
            </w:r>
          </w:p>
        </w:tc>
        <w:tc>
          <w:tcPr>
            <w:tcW w:w="1271" w:type="dxa"/>
            <w:tcBorders>
              <w:top w:val="nil"/>
              <w:left w:val="nil"/>
              <w:bottom w:val="nil"/>
              <w:right w:val="single" w:sz="4" w:space="0" w:color="auto"/>
            </w:tcBorders>
            <w:shd w:val="clear" w:color="auto" w:fill="auto"/>
            <w:noWrap/>
            <w:vAlign w:val="center"/>
            <w:hideMark/>
          </w:tcPr>
          <w:p w14:paraId="35D19A7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82%</w:t>
            </w:r>
          </w:p>
        </w:tc>
      </w:tr>
      <w:tr w:rsidR="00F305D5" w:rsidRPr="00F305D5" w14:paraId="3928D146"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B0B2ED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Recibe otras ayudas</w:t>
            </w:r>
          </w:p>
        </w:tc>
        <w:tc>
          <w:tcPr>
            <w:tcW w:w="1134" w:type="dxa"/>
            <w:tcBorders>
              <w:top w:val="nil"/>
              <w:left w:val="nil"/>
              <w:bottom w:val="nil"/>
              <w:right w:val="nil"/>
            </w:tcBorders>
            <w:shd w:val="clear" w:color="auto" w:fill="auto"/>
            <w:noWrap/>
            <w:vAlign w:val="center"/>
            <w:hideMark/>
          </w:tcPr>
          <w:p w14:paraId="27110A7C"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3CBEDD2"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16F62A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5042202"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DF1492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C8FB4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1005FB0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07BB5F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47,103</w:t>
            </w:r>
          </w:p>
        </w:tc>
        <w:tc>
          <w:tcPr>
            <w:tcW w:w="1271" w:type="dxa"/>
            <w:tcBorders>
              <w:top w:val="nil"/>
              <w:left w:val="nil"/>
              <w:bottom w:val="nil"/>
              <w:right w:val="single" w:sz="4" w:space="0" w:color="auto"/>
            </w:tcBorders>
            <w:shd w:val="clear" w:color="auto" w:fill="auto"/>
            <w:noWrap/>
            <w:vAlign w:val="center"/>
            <w:hideMark/>
          </w:tcPr>
          <w:p w14:paraId="3501E6E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w:t>
            </w:r>
          </w:p>
        </w:tc>
      </w:tr>
      <w:tr w:rsidR="00F305D5" w:rsidRPr="00F305D5" w14:paraId="653E326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2A99646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9AD3CF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60904D5"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030B3A3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117,856</w:t>
            </w:r>
          </w:p>
        </w:tc>
        <w:tc>
          <w:tcPr>
            <w:tcW w:w="1271" w:type="dxa"/>
            <w:tcBorders>
              <w:top w:val="nil"/>
              <w:left w:val="nil"/>
              <w:bottom w:val="nil"/>
              <w:right w:val="single" w:sz="4" w:space="0" w:color="auto"/>
            </w:tcBorders>
            <w:shd w:val="clear" w:color="auto" w:fill="auto"/>
            <w:noWrap/>
            <w:vAlign w:val="center"/>
            <w:hideMark/>
          </w:tcPr>
          <w:p w14:paraId="60C4495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71%</w:t>
            </w:r>
          </w:p>
        </w:tc>
      </w:tr>
      <w:tr w:rsidR="00F305D5" w:rsidRPr="00F305D5" w14:paraId="6737F519"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1E21435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Ocupado</w:t>
            </w:r>
          </w:p>
        </w:tc>
        <w:tc>
          <w:tcPr>
            <w:tcW w:w="1134" w:type="dxa"/>
            <w:tcBorders>
              <w:top w:val="nil"/>
              <w:left w:val="nil"/>
              <w:bottom w:val="nil"/>
              <w:right w:val="nil"/>
            </w:tcBorders>
            <w:shd w:val="clear" w:color="auto" w:fill="auto"/>
            <w:noWrap/>
            <w:vAlign w:val="center"/>
            <w:hideMark/>
          </w:tcPr>
          <w:p w14:paraId="7D20F58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74777010"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5130F2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6FBED2F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8C29BF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CE560E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6C3CE38"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0CB12A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117234</w:t>
            </w:r>
          </w:p>
        </w:tc>
        <w:tc>
          <w:tcPr>
            <w:tcW w:w="1271" w:type="dxa"/>
            <w:tcBorders>
              <w:top w:val="nil"/>
              <w:left w:val="nil"/>
              <w:bottom w:val="nil"/>
              <w:right w:val="single" w:sz="4" w:space="0" w:color="auto"/>
            </w:tcBorders>
            <w:shd w:val="clear" w:color="auto" w:fill="auto"/>
            <w:noWrap/>
            <w:vAlign w:val="center"/>
            <w:hideMark/>
          </w:tcPr>
          <w:p w14:paraId="7998A35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71%</w:t>
            </w:r>
          </w:p>
        </w:tc>
      </w:tr>
      <w:tr w:rsidR="00F305D5" w:rsidRPr="00F305D5" w14:paraId="13E6444E"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6B0148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2C10BEA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196E382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46CE7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47725</w:t>
            </w:r>
          </w:p>
        </w:tc>
        <w:tc>
          <w:tcPr>
            <w:tcW w:w="1271" w:type="dxa"/>
            <w:tcBorders>
              <w:top w:val="nil"/>
              <w:left w:val="nil"/>
              <w:bottom w:val="nil"/>
              <w:right w:val="single" w:sz="4" w:space="0" w:color="auto"/>
            </w:tcBorders>
            <w:shd w:val="clear" w:color="auto" w:fill="auto"/>
            <w:noWrap/>
            <w:vAlign w:val="center"/>
            <w:hideMark/>
          </w:tcPr>
          <w:p w14:paraId="5106FB5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29%</w:t>
            </w:r>
          </w:p>
        </w:tc>
      </w:tr>
      <w:tr w:rsidR="00F305D5" w:rsidRPr="00F305D5" w14:paraId="6C125860"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03D7212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Desocupado</w:t>
            </w:r>
          </w:p>
        </w:tc>
        <w:tc>
          <w:tcPr>
            <w:tcW w:w="1134" w:type="dxa"/>
            <w:tcBorders>
              <w:top w:val="nil"/>
              <w:left w:val="nil"/>
              <w:bottom w:val="nil"/>
              <w:right w:val="nil"/>
            </w:tcBorders>
            <w:shd w:val="clear" w:color="auto" w:fill="auto"/>
            <w:noWrap/>
            <w:vAlign w:val="center"/>
            <w:hideMark/>
          </w:tcPr>
          <w:p w14:paraId="6F20A811"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2DC8385"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70AE5C2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4095ABF2"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6D53F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DFD8F1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367233F"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36C003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7645</w:t>
            </w:r>
          </w:p>
        </w:tc>
        <w:tc>
          <w:tcPr>
            <w:tcW w:w="1271" w:type="dxa"/>
            <w:tcBorders>
              <w:top w:val="nil"/>
              <w:left w:val="nil"/>
              <w:bottom w:val="nil"/>
              <w:right w:val="single" w:sz="4" w:space="0" w:color="auto"/>
            </w:tcBorders>
            <w:shd w:val="clear" w:color="auto" w:fill="auto"/>
            <w:noWrap/>
            <w:vAlign w:val="center"/>
            <w:hideMark/>
          </w:tcPr>
          <w:p w14:paraId="7F42CBE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7CD935A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48F237F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F59921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7A454467"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4E5E266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157314</w:t>
            </w:r>
          </w:p>
        </w:tc>
        <w:tc>
          <w:tcPr>
            <w:tcW w:w="1271" w:type="dxa"/>
            <w:tcBorders>
              <w:top w:val="nil"/>
              <w:left w:val="nil"/>
              <w:bottom w:val="nil"/>
              <w:right w:val="single" w:sz="4" w:space="0" w:color="auto"/>
            </w:tcBorders>
            <w:shd w:val="clear" w:color="auto" w:fill="auto"/>
            <w:noWrap/>
            <w:vAlign w:val="center"/>
            <w:hideMark/>
          </w:tcPr>
          <w:p w14:paraId="0CF3B7A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95%</w:t>
            </w:r>
          </w:p>
        </w:tc>
      </w:tr>
      <w:tr w:rsidR="00F305D5" w:rsidRPr="00F305D5" w14:paraId="54A2614F"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33ECBD3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Inactivo</w:t>
            </w:r>
          </w:p>
        </w:tc>
        <w:tc>
          <w:tcPr>
            <w:tcW w:w="2576" w:type="dxa"/>
            <w:tcBorders>
              <w:top w:val="nil"/>
              <w:left w:val="nil"/>
              <w:bottom w:val="nil"/>
              <w:right w:val="nil"/>
            </w:tcBorders>
            <w:shd w:val="clear" w:color="auto" w:fill="auto"/>
            <w:noWrap/>
            <w:vAlign w:val="center"/>
            <w:hideMark/>
          </w:tcPr>
          <w:p w14:paraId="1C237D3D"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18883E9E"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3DD6E261"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77B778C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1B7F5E6A"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747BF1E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51FB514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316AEDE3"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E34DB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40080</w:t>
            </w:r>
          </w:p>
        </w:tc>
        <w:tc>
          <w:tcPr>
            <w:tcW w:w="1271" w:type="dxa"/>
            <w:tcBorders>
              <w:top w:val="nil"/>
              <w:left w:val="nil"/>
              <w:bottom w:val="nil"/>
              <w:right w:val="single" w:sz="4" w:space="0" w:color="auto"/>
            </w:tcBorders>
            <w:shd w:val="clear" w:color="auto" w:fill="auto"/>
            <w:noWrap/>
            <w:vAlign w:val="center"/>
            <w:hideMark/>
          </w:tcPr>
          <w:p w14:paraId="7CC48DC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24%</w:t>
            </w:r>
          </w:p>
        </w:tc>
      </w:tr>
      <w:tr w:rsidR="00F305D5" w:rsidRPr="00F305D5" w14:paraId="5FE4A1A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055C3A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53EB70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02006296"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3D2CAA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124879</w:t>
            </w:r>
          </w:p>
        </w:tc>
        <w:tc>
          <w:tcPr>
            <w:tcW w:w="1271" w:type="dxa"/>
            <w:tcBorders>
              <w:top w:val="nil"/>
              <w:left w:val="nil"/>
              <w:bottom w:val="nil"/>
              <w:right w:val="single" w:sz="4" w:space="0" w:color="auto"/>
            </w:tcBorders>
            <w:shd w:val="clear" w:color="auto" w:fill="auto"/>
            <w:noWrap/>
            <w:vAlign w:val="center"/>
            <w:hideMark/>
          </w:tcPr>
          <w:p w14:paraId="28B5C21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76%</w:t>
            </w:r>
          </w:p>
        </w:tc>
      </w:tr>
      <w:tr w:rsidR="00F305D5" w:rsidRPr="00F305D5" w14:paraId="227E879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11AA30A"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xml:space="preserve">Pobre </w:t>
            </w:r>
          </w:p>
        </w:tc>
        <w:tc>
          <w:tcPr>
            <w:tcW w:w="2576" w:type="dxa"/>
            <w:tcBorders>
              <w:top w:val="nil"/>
              <w:left w:val="nil"/>
              <w:bottom w:val="nil"/>
              <w:right w:val="nil"/>
            </w:tcBorders>
            <w:shd w:val="clear" w:color="auto" w:fill="auto"/>
            <w:noWrap/>
            <w:vAlign w:val="center"/>
            <w:hideMark/>
          </w:tcPr>
          <w:p w14:paraId="55ED9DE2"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17CECC7B"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929" w:type="dxa"/>
            <w:tcBorders>
              <w:top w:val="nil"/>
              <w:left w:val="nil"/>
              <w:bottom w:val="nil"/>
              <w:right w:val="nil"/>
            </w:tcBorders>
            <w:shd w:val="clear" w:color="auto" w:fill="auto"/>
            <w:noWrap/>
            <w:vAlign w:val="center"/>
            <w:hideMark/>
          </w:tcPr>
          <w:p w14:paraId="73875B4E"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2AC6AA4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4956B3E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6B25392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E0E399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52C497D8"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B021D9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33024</w:t>
            </w:r>
          </w:p>
        </w:tc>
        <w:tc>
          <w:tcPr>
            <w:tcW w:w="1271" w:type="dxa"/>
            <w:tcBorders>
              <w:top w:val="nil"/>
              <w:left w:val="nil"/>
              <w:bottom w:val="nil"/>
              <w:right w:val="single" w:sz="4" w:space="0" w:color="auto"/>
            </w:tcBorders>
            <w:shd w:val="clear" w:color="auto" w:fill="auto"/>
            <w:noWrap/>
            <w:vAlign w:val="center"/>
            <w:hideMark/>
          </w:tcPr>
          <w:p w14:paraId="7B355DA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20%</w:t>
            </w:r>
          </w:p>
        </w:tc>
      </w:tr>
      <w:tr w:rsidR="00F305D5" w:rsidRPr="00F305D5" w14:paraId="4C9E1139"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1E41401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843DC7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6E6E7B1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1F75908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131936</w:t>
            </w:r>
          </w:p>
        </w:tc>
        <w:tc>
          <w:tcPr>
            <w:tcW w:w="1271" w:type="dxa"/>
            <w:tcBorders>
              <w:top w:val="nil"/>
              <w:left w:val="nil"/>
              <w:bottom w:val="nil"/>
              <w:right w:val="single" w:sz="4" w:space="0" w:color="auto"/>
            </w:tcBorders>
            <w:shd w:val="clear" w:color="auto" w:fill="auto"/>
            <w:noWrap/>
            <w:vAlign w:val="center"/>
            <w:hideMark/>
          </w:tcPr>
          <w:p w14:paraId="7C365D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80%</w:t>
            </w:r>
          </w:p>
        </w:tc>
      </w:tr>
      <w:tr w:rsidR="00F305D5" w:rsidRPr="00F305D5" w14:paraId="0D5820FE"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670797D7"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Indigente</w:t>
            </w:r>
          </w:p>
        </w:tc>
        <w:tc>
          <w:tcPr>
            <w:tcW w:w="1134" w:type="dxa"/>
            <w:tcBorders>
              <w:top w:val="nil"/>
              <w:left w:val="nil"/>
              <w:bottom w:val="nil"/>
              <w:right w:val="nil"/>
            </w:tcBorders>
            <w:shd w:val="clear" w:color="auto" w:fill="auto"/>
            <w:noWrap/>
            <w:vAlign w:val="center"/>
            <w:hideMark/>
          </w:tcPr>
          <w:p w14:paraId="2958EEAB"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53C8EE9C" w14:textId="77777777" w:rsidR="00F305D5" w:rsidRPr="00F305D5" w:rsidRDefault="00F305D5" w:rsidP="00FC44CD">
            <w:pPr>
              <w:spacing w:after="0" w:line="240" w:lineRule="auto"/>
              <w:jc w:val="both"/>
              <w:rPr>
                <w:rFonts w:ascii="Times New Roman" w:eastAsia="Times New Roman" w:hAnsi="Times New Roman" w:cs="Times New Roman"/>
                <w:sz w:val="20"/>
                <w:szCs w:val="20"/>
                <w:lang w:eastAsia="es-CO"/>
              </w:rPr>
            </w:pPr>
          </w:p>
        </w:tc>
        <w:tc>
          <w:tcPr>
            <w:tcW w:w="1271" w:type="dxa"/>
            <w:tcBorders>
              <w:top w:val="nil"/>
              <w:left w:val="nil"/>
              <w:bottom w:val="nil"/>
              <w:right w:val="single" w:sz="4" w:space="0" w:color="auto"/>
            </w:tcBorders>
            <w:shd w:val="clear" w:color="auto" w:fill="auto"/>
            <w:noWrap/>
            <w:vAlign w:val="center"/>
            <w:hideMark/>
          </w:tcPr>
          <w:p w14:paraId="5E76C45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r>
      <w:tr w:rsidR="00F305D5" w:rsidRPr="00F305D5" w14:paraId="29E1F5A6"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8F677C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725D0BE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Si</w:t>
            </w:r>
          </w:p>
        </w:tc>
        <w:tc>
          <w:tcPr>
            <w:tcW w:w="1134" w:type="dxa"/>
            <w:tcBorders>
              <w:top w:val="nil"/>
              <w:left w:val="nil"/>
              <w:bottom w:val="nil"/>
              <w:right w:val="nil"/>
            </w:tcBorders>
            <w:shd w:val="clear" w:color="auto" w:fill="auto"/>
            <w:noWrap/>
            <w:vAlign w:val="center"/>
            <w:hideMark/>
          </w:tcPr>
          <w:p w14:paraId="769E0F6E"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28C2D47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8023</w:t>
            </w:r>
          </w:p>
        </w:tc>
        <w:tc>
          <w:tcPr>
            <w:tcW w:w="1271" w:type="dxa"/>
            <w:tcBorders>
              <w:top w:val="nil"/>
              <w:left w:val="nil"/>
              <w:bottom w:val="nil"/>
              <w:right w:val="single" w:sz="4" w:space="0" w:color="auto"/>
            </w:tcBorders>
            <w:shd w:val="clear" w:color="auto" w:fill="auto"/>
            <w:noWrap/>
            <w:vAlign w:val="center"/>
            <w:hideMark/>
          </w:tcPr>
          <w:p w14:paraId="555E9E0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5%</w:t>
            </w:r>
          </w:p>
        </w:tc>
      </w:tr>
      <w:tr w:rsidR="00F305D5" w:rsidRPr="00F305D5" w14:paraId="2FE8BABC"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5C999920"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0B9446D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No</w:t>
            </w:r>
          </w:p>
        </w:tc>
        <w:tc>
          <w:tcPr>
            <w:tcW w:w="1134" w:type="dxa"/>
            <w:tcBorders>
              <w:top w:val="nil"/>
              <w:left w:val="nil"/>
              <w:bottom w:val="nil"/>
              <w:right w:val="nil"/>
            </w:tcBorders>
            <w:shd w:val="clear" w:color="auto" w:fill="auto"/>
            <w:noWrap/>
            <w:vAlign w:val="center"/>
            <w:hideMark/>
          </w:tcPr>
          <w:p w14:paraId="526E0390"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929" w:type="dxa"/>
            <w:tcBorders>
              <w:top w:val="nil"/>
              <w:left w:val="nil"/>
              <w:bottom w:val="nil"/>
              <w:right w:val="nil"/>
            </w:tcBorders>
            <w:shd w:val="clear" w:color="auto" w:fill="auto"/>
            <w:noWrap/>
            <w:vAlign w:val="center"/>
            <w:hideMark/>
          </w:tcPr>
          <w:p w14:paraId="618B8F4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156937</w:t>
            </w:r>
          </w:p>
        </w:tc>
        <w:tc>
          <w:tcPr>
            <w:tcW w:w="1271" w:type="dxa"/>
            <w:tcBorders>
              <w:top w:val="nil"/>
              <w:left w:val="nil"/>
              <w:bottom w:val="nil"/>
              <w:right w:val="single" w:sz="4" w:space="0" w:color="auto"/>
            </w:tcBorders>
            <w:shd w:val="clear" w:color="auto" w:fill="auto"/>
            <w:noWrap/>
            <w:vAlign w:val="center"/>
            <w:hideMark/>
          </w:tcPr>
          <w:p w14:paraId="4204096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95%</w:t>
            </w:r>
          </w:p>
        </w:tc>
      </w:tr>
      <w:tr w:rsidR="00F305D5" w:rsidRPr="00F305D5" w14:paraId="5BAE98A8" w14:textId="77777777" w:rsidTr="00F305D5">
        <w:trPr>
          <w:trHeight w:val="300"/>
          <w:jc w:val="center"/>
        </w:trPr>
        <w:tc>
          <w:tcPr>
            <w:tcW w:w="910" w:type="dxa"/>
            <w:tcBorders>
              <w:top w:val="nil"/>
              <w:left w:val="single" w:sz="4" w:space="0" w:color="auto"/>
              <w:bottom w:val="nil"/>
              <w:right w:val="nil"/>
            </w:tcBorders>
            <w:shd w:val="clear" w:color="auto" w:fill="auto"/>
            <w:noWrap/>
            <w:vAlign w:val="center"/>
            <w:hideMark/>
          </w:tcPr>
          <w:p w14:paraId="0E5098B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w:t>
            </w:r>
          </w:p>
        </w:tc>
        <w:tc>
          <w:tcPr>
            <w:tcW w:w="2576" w:type="dxa"/>
            <w:tcBorders>
              <w:top w:val="nil"/>
              <w:left w:val="nil"/>
              <w:bottom w:val="nil"/>
              <w:right w:val="nil"/>
            </w:tcBorders>
            <w:shd w:val="clear" w:color="auto" w:fill="auto"/>
            <w:noWrap/>
            <w:vAlign w:val="center"/>
            <w:hideMark/>
          </w:tcPr>
          <w:p w14:paraId="4500475A" w14:textId="77777777" w:rsidR="00F305D5" w:rsidRPr="00F305D5" w:rsidRDefault="00F305D5" w:rsidP="00FC44CD">
            <w:pPr>
              <w:spacing w:after="0" w:line="240" w:lineRule="auto"/>
              <w:jc w:val="both"/>
              <w:rPr>
                <w:rFonts w:ascii="Calibri" w:eastAsia="Times New Roman" w:hAnsi="Calibri" w:cs="Calibri"/>
                <w:color w:val="000000"/>
                <w:lang w:eastAsia="es-CO"/>
              </w:rPr>
            </w:pPr>
          </w:p>
        </w:tc>
        <w:tc>
          <w:tcPr>
            <w:tcW w:w="1134" w:type="dxa"/>
            <w:tcBorders>
              <w:top w:val="nil"/>
              <w:left w:val="nil"/>
              <w:bottom w:val="nil"/>
              <w:right w:val="nil"/>
            </w:tcBorders>
            <w:shd w:val="clear" w:color="auto" w:fill="auto"/>
            <w:noWrap/>
            <w:vAlign w:val="center"/>
            <w:hideMark/>
          </w:tcPr>
          <w:p w14:paraId="36BE267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Media</w:t>
            </w:r>
          </w:p>
        </w:tc>
        <w:tc>
          <w:tcPr>
            <w:tcW w:w="929" w:type="dxa"/>
            <w:tcBorders>
              <w:top w:val="nil"/>
              <w:left w:val="nil"/>
              <w:bottom w:val="nil"/>
              <w:right w:val="nil"/>
            </w:tcBorders>
            <w:shd w:val="clear" w:color="auto" w:fill="auto"/>
            <w:noWrap/>
            <w:vAlign w:val="center"/>
            <w:hideMark/>
          </w:tcPr>
          <w:p w14:paraId="37D70DE8"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Min</w:t>
            </w:r>
          </w:p>
        </w:tc>
        <w:tc>
          <w:tcPr>
            <w:tcW w:w="1271" w:type="dxa"/>
            <w:tcBorders>
              <w:top w:val="nil"/>
              <w:left w:val="nil"/>
              <w:bottom w:val="nil"/>
              <w:right w:val="single" w:sz="4" w:space="0" w:color="auto"/>
            </w:tcBorders>
            <w:shd w:val="clear" w:color="auto" w:fill="auto"/>
            <w:noWrap/>
            <w:vAlign w:val="center"/>
            <w:hideMark/>
          </w:tcPr>
          <w:p w14:paraId="503D533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Max</w:t>
            </w:r>
          </w:p>
        </w:tc>
      </w:tr>
      <w:tr w:rsidR="00F305D5" w:rsidRPr="00F305D5" w14:paraId="4F7DB23E"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542354E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lastRenderedPageBreak/>
              <w:t>Línea de indigencia</w:t>
            </w:r>
          </w:p>
        </w:tc>
        <w:tc>
          <w:tcPr>
            <w:tcW w:w="1134" w:type="dxa"/>
            <w:tcBorders>
              <w:top w:val="nil"/>
              <w:left w:val="nil"/>
              <w:bottom w:val="nil"/>
              <w:right w:val="nil"/>
            </w:tcBorders>
            <w:shd w:val="clear" w:color="auto" w:fill="auto"/>
            <w:noWrap/>
            <w:vAlign w:val="center"/>
            <w:hideMark/>
          </w:tcPr>
          <w:p w14:paraId="6A7CDCA9"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120,416</w:t>
            </w:r>
          </w:p>
        </w:tc>
        <w:tc>
          <w:tcPr>
            <w:tcW w:w="929" w:type="dxa"/>
            <w:tcBorders>
              <w:top w:val="nil"/>
              <w:left w:val="nil"/>
              <w:bottom w:val="nil"/>
              <w:right w:val="nil"/>
            </w:tcBorders>
            <w:shd w:val="clear" w:color="auto" w:fill="auto"/>
            <w:noWrap/>
            <w:vAlign w:val="center"/>
            <w:hideMark/>
          </w:tcPr>
          <w:p w14:paraId="532A28D1"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99,545</w:t>
            </w:r>
          </w:p>
        </w:tc>
        <w:tc>
          <w:tcPr>
            <w:tcW w:w="1271" w:type="dxa"/>
            <w:tcBorders>
              <w:top w:val="nil"/>
              <w:left w:val="nil"/>
              <w:bottom w:val="nil"/>
              <w:right w:val="single" w:sz="4" w:space="0" w:color="auto"/>
            </w:tcBorders>
            <w:shd w:val="clear" w:color="auto" w:fill="auto"/>
            <w:noWrap/>
            <w:vAlign w:val="center"/>
            <w:hideMark/>
          </w:tcPr>
          <w:p w14:paraId="136CC99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131,126</w:t>
            </w:r>
          </w:p>
        </w:tc>
      </w:tr>
      <w:tr w:rsidR="00F305D5" w:rsidRPr="00F305D5" w14:paraId="60EA4368"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242BC3F3"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Línea de pobreza</w:t>
            </w:r>
          </w:p>
        </w:tc>
        <w:tc>
          <w:tcPr>
            <w:tcW w:w="1134" w:type="dxa"/>
            <w:tcBorders>
              <w:top w:val="nil"/>
              <w:left w:val="nil"/>
              <w:bottom w:val="nil"/>
              <w:right w:val="nil"/>
            </w:tcBorders>
            <w:shd w:val="clear" w:color="auto" w:fill="auto"/>
            <w:noWrap/>
            <w:vAlign w:val="center"/>
            <w:hideMark/>
          </w:tcPr>
          <w:p w14:paraId="3E09096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271,605</w:t>
            </w:r>
          </w:p>
        </w:tc>
        <w:tc>
          <w:tcPr>
            <w:tcW w:w="929" w:type="dxa"/>
            <w:tcBorders>
              <w:top w:val="nil"/>
              <w:left w:val="nil"/>
              <w:bottom w:val="nil"/>
              <w:right w:val="nil"/>
            </w:tcBorders>
            <w:shd w:val="clear" w:color="auto" w:fill="auto"/>
            <w:noWrap/>
            <w:vAlign w:val="center"/>
            <w:hideMark/>
          </w:tcPr>
          <w:p w14:paraId="7BBBBE16"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167,222</w:t>
            </w:r>
          </w:p>
        </w:tc>
        <w:tc>
          <w:tcPr>
            <w:tcW w:w="1271" w:type="dxa"/>
            <w:tcBorders>
              <w:top w:val="nil"/>
              <w:left w:val="nil"/>
              <w:bottom w:val="nil"/>
              <w:right w:val="single" w:sz="4" w:space="0" w:color="auto"/>
            </w:tcBorders>
            <w:shd w:val="clear" w:color="auto" w:fill="auto"/>
            <w:noWrap/>
            <w:vAlign w:val="center"/>
            <w:hideMark/>
          </w:tcPr>
          <w:p w14:paraId="6C785F3B"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303,817</w:t>
            </w:r>
          </w:p>
        </w:tc>
      </w:tr>
      <w:tr w:rsidR="00F305D5" w:rsidRPr="00F305D5" w14:paraId="09776448" w14:textId="77777777" w:rsidTr="00F305D5">
        <w:trPr>
          <w:trHeight w:val="300"/>
          <w:jc w:val="center"/>
        </w:trPr>
        <w:tc>
          <w:tcPr>
            <w:tcW w:w="3486" w:type="dxa"/>
            <w:gridSpan w:val="2"/>
            <w:tcBorders>
              <w:top w:val="nil"/>
              <w:left w:val="single" w:sz="4" w:space="0" w:color="auto"/>
              <w:bottom w:val="nil"/>
              <w:right w:val="nil"/>
            </w:tcBorders>
            <w:shd w:val="clear" w:color="auto" w:fill="auto"/>
            <w:noWrap/>
            <w:vAlign w:val="center"/>
            <w:hideMark/>
          </w:tcPr>
          <w:p w14:paraId="1628D90E"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Ingreso Total antes de arriendos</w:t>
            </w:r>
          </w:p>
        </w:tc>
        <w:tc>
          <w:tcPr>
            <w:tcW w:w="1134" w:type="dxa"/>
            <w:tcBorders>
              <w:top w:val="nil"/>
              <w:left w:val="nil"/>
              <w:bottom w:val="nil"/>
              <w:right w:val="nil"/>
            </w:tcBorders>
            <w:shd w:val="clear" w:color="auto" w:fill="auto"/>
            <w:noWrap/>
            <w:vAlign w:val="center"/>
            <w:hideMark/>
          </w:tcPr>
          <w:p w14:paraId="381BB39F"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2,089,017</w:t>
            </w:r>
          </w:p>
        </w:tc>
        <w:tc>
          <w:tcPr>
            <w:tcW w:w="929" w:type="dxa"/>
            <w:tcBorders>
              <w:top w:val="nil"/>
              <w:left w:val="nil"/>
              <w:bottom w:val="nil"/>
              <w:right w:val="nil"/>
            </w:tcBorders>
            <w:shd w:val="clear" w:color="auto" w:fill="auto"/>
            <w:noWrap/>
            <w:vAlign w:val="center"/>
            <w:hideMark/>
          </w:tcPr>
          <w:p w14:paraId="19C6A3D2"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c>
          <w:tcPr>
            <w:tcW w:w="1271" w:type="dxa"/>
            <w:tcBorders>
              <w:top w:val="nil"/>
              <w:left w:val="nil"/>
              <w:bottom w:val="nil"/>
              <w:right w:val="single" w:sz="4" w:space="0" w:color="auto"/>
            </w:tcBorders>
            <w:shd w:val="clear" w:color="auto" w:fill="auto"/>
            <w:noWrap/>
            <w:vAlign w:val="center"/>
            <w:hideMark/>
          </w:tcPr>
          <w:p w14:paraId="7487669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85,833,333</w:t>
            </w:r>
          </w:p>
        </w:tc>
      </w:tr>
      <w:tr w:rsidR="00F305D5" w:rsidRPr="00F305D5" w14:paraId="18E20CA3" w14:textId="77777777" w:rsidTr="00F305D5">
        <w:trPr>
          <w:trHeight w:val="300"/>
          <w:jc w:val="center"/>
        </w:trPr>
        <w:tc>
          <w:tcPr>
            <w:tcW w:w="3486" w:type="dxa"/>
            <w:gridSpan w:val="2"/>
            <w:tcBorders>
              <w:top w:val="nil"/>
              <w:left w:val="single" w:sz="4" w:space="0" w:color="auto"/>
              <w:bottom w:val="single" w:sz="4" w:space="0" w:color="auto"/>
              <w:right w:val="nil"/>
            </w:tcBorders>
            <w:shd w:val="clear" w:color="auto" w:fill="auto"/>
            <w:noWrap/>
            <w:vAlign w:val="center"/>
            <w:hideMark/>
          </w:tcPr>
          <w:p w14:paraId="444EE543" w14:textId="64690E52"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 xml:space="preserve">Ingreso Total </w:t>
            </w:r>
            <w:r w:rsidR="00577A06">
              <w:rPr>
                <w:rFonts w:ascii="Calibri" w:eastAsia="Times New Roman" w:hAnsi="Calibri" w:cs="Calibri"/>
                <w:color w:val="000000"/>
                <w:lang w:eastAsia="es-CO"/>
              </w:rPr>
              <w:t>con</w:t>
            </w:r>
            <w:r w:rsidRPr="00F305D5">
              <w:rPr>
                <w:rFonts w:ascii="Calibri" w:eastAsia="Times New Roman" w:hAnsi="Calibri" w:cs="Calibri"/>
                <w:color w:val="000000"/>
                <w:lang w:eastAsia="es-CO"/>
              </w:rPr>
              <w:t xml:space="preserve"> arriendos</w:t>
            </w:r>
          </w:p>
        </w:tc>
        <w:tc>
          <w:tcPr>
            <w:tcW w:w="1134" w:type="dxa"/>
            <w:tcBorders>
              <w:top w:val="nil"/>
              <w:left w:val="nil"/>
              <w:bottom w:val="single" w:sz="4" w:space="0" w:color="auto"/>
              <w:right w:val="nil"/>
            </w:tcBorders>
            <w:shd w:val="clear" w:color="auto" w:fill="auto"/>
            <w:noWrap/>
            <w:vAlign w:val="center"/>
            <w:hideMark/>
          </w:tcPr>
          <w:p w14:paraId="21BE23A4"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2,305,640</w:t>
            </w:r>
          </w:p>
        </w:tc>
        <w:tc>
          <w:tcPr>
            <w:tcW w:w="929" w:type="dxa"/>
            <w:tcBorders>
              <w:top w:val="nil"/>
              <w:left w:val="nil"/>
              <w:bottom w:val="single" w:sz="4" w:space="0" w:color="auto"/>
              <w:right w:val="nil"/>
            </w:tcBorders>
            <w:shd w:val="clear" w:color="auto" w:fill="auto"/>
            <w:noWrap/>
            <w:vAlign w:val="center"/>
            <w:hideMark/>
          </w:tcPr>
          <w:p w14:paraId="166A1E6D"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0</w:t>
            </w:r>
          </w:p>
        </w:tc>
        <w:tc>
          <w:tcPr>
            <w:tcW w:w="1271" w:type="dxa"/>
            <w:tcBorders>
              <w:top w:val="nil"/>
              <w:left w:val="nil"/>
              <w:bottom w:val="single" w:sz="4" w:space="0" w:color="auto"/>
              <w:right w:val="single" w:sz="4" w:space="0" w:color="auto"/>
            </w:tcBorders>
            <w:shd w:val="clear" w:color="auto" w:fill="auto"/>
            <w:noWrap/>
            <w:vAlign w:val="center"/>
            <w:hideMark/>
          </w:tcPr>
          <w:p w14:paraId="001DF8E5" w14:textId="77777777" w:rsidR="00F305D5" w:rsidRPr="00F305D5" w:rsidRDefault="00F305D5" w:rsidP="00FC44CD">
            <w:pPr>
              <w:spacing w:after="0" w:line="240" w:lineRule="auto"/>
              <w:jc w:val="both"/>
              <w:rPr>
                <w:rFonts w:ascii="Calibri" w:eastAsia="Times New Roman" w:hAnsi="Calibri" w:cs="Calibri"/>
                <w:color w:val="000000"/>
                <w:lang w:eastAsia="es-CO"/>
              </w:rPr>
            </w:pPr>
            <w:r w:rsidRPr="00F305D5">
              <w:rPr>
                <w:rFonts w:ascii="Calibri" w:eastAsia="Times New Roman" w:hAnsi="Calibri" w:cs="Calibri"/>
                <w:color w:val="000000"/>
                <w:lang w:eastAsia="es-CO"/>
              </w:rPr>
              <w:t>88,833,333</w:t>
            </w:r>
          </w:p>
        </w:tc>
      </w:tr>
    </w:tbl>
    <w:p w14:paraId="04ADC715" w14:textId="657734AE" w:rsidR="007C54F9" w:rsidRDefault="007C54F9" w:rsidP="00FC44CD">
      <w:pPr>
        <w:jc w:val="both"/>
      </w:pPr>
    </w:p>
    <w:p w14:paraId="1647F4C8" w14:textId="77777777" w:rsidR="00407467" w:rsidRDefault="00F305D5" w:rsidP="00FC44CD">
      <w:pPr>
        <w:jc w:val="both"/>
      </w:pPr>
      <w:r>
        <w:t>Respecto a las tablas anteriores, se resalta que todas las variables categóricas conservan prácticamente las mismas proporciones, de igual manera las líneas de indigencia y pobreza son casi idénticas.</w:t>
      </w:r>
      <w:r w:rsidR="00631A38">
        <w:t xml:space="preserve"> </w:t>
      </w:r>
    </w:p>
    <w:p w14:paraId="67191F7F" w14:textId="214222F9" w:rsidR="00077DFB" w:rsidRDefault="00631A38" w:rsidP="00FC44CD">
      <w:pPr>
        <w:jc w:val="both"/>
      </w:pPr>
      <w:r>
        <w:t xml:space="preserve">Adicionalmente estas tablas nos permiten observar que en Colombia la mayoría de personas viven en una zona urbana, solo el 38% tienen casa propia pagada en su totalidad, el 94% de los hogares cuentan con afiliación al servicio de salud, cerca del 18% de los hogares reciben ingresos por pensión y/o arriendos, cerca del 29% de los hogares reciben ayudas económicas de otros hogares, personas, instituciones no gubernamentales, intereses por cesantías y/o </w:t>
      </w:r>
      <w:r w:rsidR="00577A06">
        <w:t>dividendos-utilizades por cesantías, También llama notoriamente la atención los ingresos por hogares, donde hay un máximo de aproximadamente 85 millones de pesos, mientras se presentan mínimos de cero pesos, para la variable de ingreso total antes de  arriendos, la mediana es de $1,400,000, siendo este inferior a la media, así mismo, la mediana del ingreso con imputación de arriendo es de $</w:t>
      </w:r>
      <w:r w:rsidR="00577A06" w:rsidRPr="00577A06">
        <w:t>1</w:t>
      </w:r>
      <w:r w:rsidR="00577A06">
        <w:t>,</w:t>
      </w:r>
      <w:r w:rsidR="00577A06" w:rsidRPr="00577A06">
        <w:t>582</w:t>
      </w:r>
      <w:r w:rsidR="00577A06">
        <w:t>,</w:t>
      </w:r>
      <w:r w:rsidR="00577A06" w:rsidRPr="00577A06">
        <w:t>735</w:t>
      </w:r>
      <w:r w:rsidR="00407467">
        <w:t>, siendo inferior a la media.</w:t>
      </w:r>
    </w:p>
    <w:p w14:paraId="1BDA544C" w14:textId="480700B3" w:rsidR="00A42CA4" w:rsidRDefault="00A42CA4" w:rsidP="00FC44CD">
      <w:pPr>
        <w:jc w:val="both"/>
      </w:pPr>
      <w:r w:rsidRPr="00A42CA4">
        <w:rPr>
          <w:highlight w:val="yellow"/>
        </w:rPr>
        <w:t xml:space="preserve">Pendiente </w:t>
      </w:r>
      <w:proofErr w:type="spellStart"/>
      <w:r w:rsidRPr="00A42CA4">
        <w:rPr>
          <w:highlight w:val="yellow"/>
        </w:rPr>
        <w:t>grafica</w:t>
      </w:r>
      <w:proofErr w:type="spellEnd"/>
      <w:r w:rsidRPr="00A42CA4">
        <w:rPr>
          <w:highlight w:val="yellow"/>
        </w:rPr>
        <w:t xml:space="preserve"> y parla</w:t>
      </w:r>
    </w:p>
    <w:p w14:paraId="589D4624" w14:textId="09BE7901" w:rsidR="00A42CA4" w:rsidRPr="00A42CA4" w:rsidRDefault="00A42CA4" w:rsidP="00A42CA4">
      <w:pPr>
        <w:jc w:val="center"/>
        <w:rPr>
          <w:b/>
          <w:bCs/>
        </w:rPr>
      </w:pPr>
      <w:r w:rsidRPr="00A42CA4">
        <w:rPr>
          <w:b/>
          <w:bCs/>
        </w:rPr>
        <w:t>Modelos y resultados</w:t>
      </w:r>
    </w:p>
    <w:p w14:paraId="73589CAF" w14:textId="6F8E2409" w:rsidR="00A42CA4" w:rsidRDefault="00A42CA4" w:rsidP="00FC44CD">
      <w:pPr>
        <w:jc w:val="both"/>
        <w:rPr>
          <w:b/>
          <w:bCs/>
        </w:rPr>
      </w:pPr>
      <w:r w:rsidRPr="00A42CA4">
        <w:rPr>
          <w:b/>
          <w:bCs/>
        </w:rPr>
        <w:t>Modelos de Clasificación</w:t>
      </w:r>
    </w:p>
    <w:p w14:paraId="0D2FDDF6" w14:textId="0DF5101A" w:rsidR="00C802AE" w:rsidRDefault="005E03D3" w:rsidP="00FC44CD">
      <w:pPr>
        <w:jc w:val="both"/>
        <w:rPr>
          <w:i/>
          <w:iCs/>
        </w:rPr>
      </w:pPr>
      <w:r>
        <w:rPr>
          <w:i/>
          <w:iCs/>
        </w:rPr>
        <w:t>#</w:t>
      </w:r>
      <w:r w:rsidR="00DE2CB0">
        <w:rPr>
          <w:i/>
          <w:iCs/>
        </w:rPr>
        <w:t>#</w:t>
      </w:r>
      <w:r>
        <w:rPr>
          <w:i/>
          <w:iCs/>
        </w:rPr>
        <w:t xml:space="preserve"> </w:t>
      </w:r>
      <w:r w:rsidR="009D7DF7">
        <w:rPr>
          <w:i/>
          <w:iCs/>
        </w:rPr>
        <w:t>presentar</w:t>
      </w:r>
      <w:r>
        <w:rPr>
          <w:i/>
          <w:iCs/>
        </w:rPr>
        <w:t xml:space="preserve"> los modelos que se usan</w:t>
      </w:r>
      <w:r w:rsidR="00DE2CB0">
        <w:rPr>
          <w:i/>
          <w:iCs/>
        </w:rPr>
        <w:t xml:space="preserve"> y argumentar porqué se escogen y porqué pueden ser los mejores. </w:t>
      </w:r>
    </w:p>
    <w:p w14:paraId="0D775CA3" w14:textId="35FB3146" w:rsidR="006875E3" w:rsidRPr="006875E3" w:rsidRDefault="006875E3" w:rsidP="00FC44CD">
      <w:pPr>
        <w:jc w:val="both"/>
      </w:pPr>
      <w:r>
        <w:t>Los modelos utilizados para la predicción de pobreza parten de l</w:t>
      </w:r>
    </w:p>
    <w:p w14:paraId="6BBEFFF7" w14:textId="771223D1" w:rsidR="00C802AE" w:rsidRPr="006875E3" w:rsidRDefault="006875E3" w:rsidP="00FC44CD">
      <w:pPr>
        <w:jc w:val="both"/>
      </w:pPr>
      <w:r>
        <w:t>Dado el desbalance de clases después de la limpieza</w:t>
      </w:r>
      <w:r w:rsidRPr="006875E3">
        <w:t xml:space="preserve"> </w:t>
      </w:r>
      <w:r>
        <w:t>de la base de datos</w:t>
      </w:r>
      <w:r>
        <w:t xml:space="preserve">, se utilizan soluciones  </w:t>
      </w:r>
    </w:p>
    <w:p w14:paraId="6A5169E9" w14:textId="31A74D30" w:rsidR="0055099D" w:rsidRPr="00B925A8" w:rsidRDefault="00DE2CB0" w:rsidP="006875E3">
      <w:pPr>
        <w:jc w:val="both"/>
        <w:rPr>
          <w:i/>
          <w:iCs/>
          <w:color w:val="FF0000"/>
        </w:rPr>
      </w:pPr>
      <w:r>
        <w:rPr>
          <w:i/>
          <w:iCs/>
          <w:color w:val="FF0000"/>
        </w:rPr>
        <w:t>Los modelos escogidos deben tener el mejor desempeño en términos de F2 score, pues los falsos negativos son más importantes, dado que debemos intentar no dejar pobres clasificados como no pobres, pues estaríamos sub estim</w:t>
      </w:r>
      <w:r w:rsidR="0055099D">
        <w:rPr>
          <w:i/>
          <w:iCs/>
          <w:color w:val="FF0000"/>
        </w:rPr>
        <w:t xml:space="preserve">ando el número de pobres. </w:t>
      </w:r>
    </w:p>
    <w:p w14:paraId="3A1BAAC9" w14:textId="1B1C3A7A" w:rsidR="00931CDF" w:rsidRDefault="00931CDF" w:rsidP="00FC44CD">
      <w:pPr>
        <w:jc w:val="both"/>
        <w:rPr>
          <w:i/>
          <w:iCs/>
        </w:rPr>
      </w:pPr>
      <w:r>
        <w:rPr>
          <w:i/>
          <w:iCs/>
        </w:rPr>
        <w:t>El modelo</w:t>
      </w:r>
    </w:p>
    <w:p w14:paraId="5D9AD29B" w14:textId="6CB2DB0E" w:rsidR="006875E3" w:rsidRPr="00931CDF" w:rsidRDefault="00B925A8" w:rsidP="00FC44CD">
      <w:pPr>
        <w:jc w:val="both"/>
        <w:rPr>
          <w:rFonts w:eastAsiaTheme="minorEastAsia"/>
          <w:i/>
          <w:iCs/>
        </w:rPr>
      </w:pPr>
      <m:oMathPara>
        <m:oMath>
          <m:r>
            <w:rPr>
              <w:rFonts w:ascii="Cambria Math" w:hAnsi="Cambria Math"/>
            </w:rPr>
            <m:t>pobre=</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2</m:t>
              </m:r>
            </m:sub>
          </m:sSub>
          <m:r>
            <w:rPr>
              <w:rFonts w:ascii="Cambria Math" w:hAnsi="Cambria Math"/>
            </w:rPr>
            <m:t>p5090</m:t>
          </m:r>
          <m:r>
            <w:rPr>
              <w:rFonts w:ascii="Cambria Math" w:hAnsi="Cambria Math"/>
            </w:rPr>
            <m:t xml:space="preserve">+ </m:t>
          </m:r>
          <m:sSub>
            <m:sSubPr>
              <m:ctrlPr>
                <w:rPr>
                  <w:rFonts w:ascii="Cambria Math" w:hAnsi="Cambria Math"/>
                  <w:i/>
                  <w:iCs/>
                </w:rPr>
              </m:ctrlPr>
            </m:sSubPr>
            <m:e>
              <m:r>
                <w:rPr>
                  <w:rFonts w:ascii="Cambria Math" w:hAnsi="Cambria Math"/>
                </w:rPr>
                <m:t>β</m:t>
              </m:r>
            </m:e>
            <m:sub>
              <m:r>
                <w:rPr>
                  <w:rFonts w:ascii="Cambria Math" w:hAnsi="Cambria Math"/>
                </w:rPr>
                <m:t>3</m:t>
              </m:r>
            </m:sub>
          </m:sSub>
          <m:r>
            <w:rPr>
              <w:rFonts w:ascii="Cambria Math" w:hAnsi="Cambria Math"/>
            </w:rPr>
            <m:t xml:space="preserve">nper+ </m:t>
          </m:r>
          <m:sSub>
            <m:sSubPr>
              <m:ctrlPr>
                <w:rPr>
                  <w:rFonts w:ascii="Cambria Math" w:hAnsi="Cambria Math"/>
                  <w:i/>
                  <w:iCs/>
                </w:rPr>
              </m:ctrlPr>
            </m:sSubPr>
            <m:e>
              <m:r>
                <w:rPr>
                  <w:rFonts w:ascii="Cambria Math" w:hAnsi="Cambria Math"/>
                </w:rPr>
                <m:t>β</m:t>
              </m:r>
            </m:e>
            <m:sub>
              <m:r>
                <w:rPr>
                  <w:rFonts w:ascii="Cambria Math" w:hAnsi="Cambria Math"/>
                </w:rPr>
                <m:t>4</m:t>
              </m:r>
            </m:sub>
          </m:sSub>
          <m:r>
            <w:rPr>
              <w:rFonts w:ascii="Cambria Math" w:hAnsi="Cambria Math"/>
            </w:rPr>
            <m:t xml:space="preserve">p6210+ </m:t>
          </m:r>
          <m:sSub>
            <m:sSubPr>
              <m:ctrlPr>
                <w:rPr>
                  <w:rFonts w:ascii="Cambria Math" w:hAnsi="Cambria Math"/>
                  <w:i/>
                  <w:iCs/>
                </w:rPr>
              </m:ctrlPr>
            </m:sSubPr>
            <m:e>
              <m:r>
                <w:rPr>
                  <w:rFonts w:ascii="Cambria Math" w:hAnsi="Cambria Math"/>
                </w:rPr>
                <m:t>β</m:t>
              </m:r>
            </m:e>
            <m:sub>
              <m:r>
                <w:rPr>
                  <w:rFonts w:ascii="Cambria Math" w:hAnsi="Cambria Math"/>
                </w:rPr>
                <m:t>5</m:t>
              </m:r>
            </m:sub>
          </m:sSub>
          <m:r>
            <w:rPr>
              <w:rFonts w:ascii="Cambria Math" w:hAnsi="Cambria Math"/>
            </w:rPr>
            <m:t xml:space="preserve">oc+ </m:t>
          </m:r>
          <m:sSub>
            <m:sSubPr>
              <m:ctrlPr>
                <w:rPr>
                  <w:rFonts w:ascii="Cambria Math" w:hAnsi="Cambria Math"/>
                  <w:i/>
                  <w:iCs/>
                </w:rPr>
              </m:ctrlPr>
            </m:sSubPr>
            <m:e>
              <m:r>
                <w:rPr>
                  <w:rFonts w:ascii="Cambria Math" w:hAnsi="Cambria Math"/>
                </w:rPr>
                <m:t>β</m:t>
              </m:r>
            </m:e>
            <m:sub>
              <m:r>
                <w:rPr>
                  <w:rFonts w:ascii="Cambria Math" w:hAnsi="Cambria Math"/>
                </w:rPr>
                <m:t>6</m:t>
              </m:r>
            </m:sub>
          </m:sSub>
          <m:r>
            <w:rPr>
              <w:rFonts w:ascii="Cambria Math" w:hAnsi="Cambria Math"/>
            </w:rPr>
            <m:t>dominio+ μ</m:t>
          </m:r>
        </m:oMath>
      </m:oMathPara>
    </w:p>
    <w:p w14:paraId="6AB5789B" w14:textId="24FC0CC0" w:rsidR="00931CDF" w:rsidRDefault="00931CDF" w:rsidP="00FC44CD">
      <w:pPr>
        <w:jc w:val="both"/>
        <w:rPr>
          <w:rFonts w:eastAsiaTheme="minorEastAsia"/>
        </w:rPr>
      </w:pPr>
      <w:r>
        <w:rPr>
          <w:rFonts w:eastAsiaTheme="minorEastAsia"/>
        </w:rPr>
        <w:t>Donde:</w:t>
      </w:r>
    </w:p>
    <w:p w14:paraId="7481DE97" w14:textId="05ADD8A9" w:rsidR="00931CDF" w:rsidRPr="00931CDF" w:rsidRDefault="00931CDF" w:rsidP="00931CDF">
      <w:pPr>
        <w:pStyle w:val="ListParagraph"/>
        <w:numPr>
          <w:ilvl w:val="0"/>
          <w:numId w:val="2"/>
        </w:numPr>
        <w:jc w:val="both"/>
        <w:rPr>
          <w:rFonts w:eastAsiaTheme="minorEastAsia"/>
        </w:rPr>
      </w:pPr>
      <w:r w:rsidRPr="00DB0D2C">
        <w:rPr>
          <w:rFonts w:ascii="Cambria" w:eastAsiaTheme="minorEastAsia" w:hAnsi="Cambria"/>
          <w:b/>
          <w:bCs/>
          <w:i/>
          <w:iCs/>
        </w:rPr>
        <w:t>Pobre</w:t>
      </w:r>
      <w:r>
        <w:rPr>
          <w:rFonts w:eastAsiaTheme="minorEastAsia"/>
          <w:i/>
          <w:iCs/>
        </w:rPr>
        <w:t>: hogar debajo de la línea de pobreza. Es la variable que se busca predecir.</w:t>
      </w:r>
    </w:p>
    <w:p w14:paraId="2E352018" w14:textId="77777777" w:rsidR="00BB2BFF" w:rsidRPr="00BB2BFF" w:rsidRDefault="00931CDF" w:rsidP="00931CDF">
      <w:pPr>
        <w:pStyle w:val="ListParagraph"/>
        <w:numPr>
          <w:ilvl w:val="0"/>
          <w:numId w:val="2"/>
        </w:numPr>
        <w:jc w:val="both"/>
        <w:rPr>
          <w:rFonts w:eastAsiaTheme="minorEastAsia"/>
        </w:rPr>
      </w:pPr>
      <w:r w:rsidRPr="00DB0D2C">
        <w:rPr>
          <w:rFonts w:ascii="Cambria" w:eastAsiaTheme="minorEastAsia" w:hAnsi="Cambria"/>
          <w:b/>
          <w:bCs/>
          <w:i/>
          <w:iCs/>
        </w:rPr>
        <w:t>P5090</w:t>
      </w:r>
      <w:r>
        <w:rPr>
          <w:rFonts w:eastAsiaTheme="minorEastAsia"/>
          <w:i/>
          <w:iCs/>
        </w:rPr>
        <w:t xml:space="preserve">: tipo de ocupación de la vivienda; propia, arriendo, </w:t>
      </w:r>
      <w:r w:rsidR="00DA60FE">
        <w:rPr>
          <w:rFonts w:eastAsiaTheme="minorEastAsia"/>
          <w:i/>
          <w:iCs/>
        </w:rPr>
        <w:t xml:space="preserve">usufructo, sin título, otro. De acuerdo con el modelo </w:t>
      </w:r>
      <w:proofErr w:type="spellStart"/>
      <w:r w:rsidR="00DA60FE">
        <w:rPr>
          <w:rFonts w:eastAsiaTheme="minorEastAsia"/>
          <w:i/>
          <w:iCs/>
        </w:rPr>
        <w:t>logit</w:t>
      </w:r>
      <w:proofErr w:type="spellEnd"/>
      <w:r w:rsidR="00DA60FE">
        <w:rPr>
          <w:rFonts w:eastAsiaTheme="minorEastAsia"/>
          <w:i/>
          <w:iCs/>
        </w:rPr>
        <w:t xml:space="preserve"> corrido esta variable es estadísticamente significativa con un p-valor </w:t>
      </w:r>
      <w:r w:rsidR="00CA1C7C">
        <w:rPr>
          <w:rFonts w:eastAsiaTheme="minorEastAsia"/>
          <w:i/>
          <w:iCs/>
        </w:rPr>
        <w:t xml:space="preserve">de </w:t>
      </w:r>
      <w:r w:rsidR="00CA1C7C" w:rsidRPr="00CA1C7C">
        <w:rPr>
          <w:rFonts w:eastAsiaTheme="minorEastAsia"/>
          <w:i/>
          <w:iCs/>
        </w:rPr>
        <w:t>8.18e-11</w:t>
      </w:r>
      <w:r w:rsidR="00CA1C7C">
        <w:rPr>
          <w:rFonts w:eastAsiaTheme="minorEastAsia"/>
          <w:i/>
          <w:iCs/>
        </w:rPr>
        <w:t>. Los coeficientes de la variable indican un efecto positivo sobre la probabilidad de ser clasificado como pobre, viendo que el estado de “arriendo” y “sin título” tienen los coeficie</w:t>
      </w:r>
      <w:r w:rsidR="00BB2BFF">
        <w:rPr>
          <w:rFonts w:eastAsiaTheme="minorEastAsia"/>
          <w:i/>
          <w:iCs/>
        </w:rPr>
        <w:t xml:space="preserve">ntes </w:t>
      </w:r>
      <w:r w:rsidR="00CA1C7C">
        <w:rPr>
          <w:rFonts w:eastAsiaTheme="minorEastAsia"/>
          <w:i/>
          <w:iCs/>
        </w:rPr>
        <w:t>más alto</w:t>
      </w:r>
      <w:r w:rsidR="00BB2BFF">
        <w:rPr>
          <w:rFonts w:eastAsiaTheme="minorEastAsia"/>
          <w:i/>
          <w:iCs/>
        </w:rPr>
        <w:t>s</w:t>
      </w:r>
      <w:r w:rsidR="00CA1C7C">
        <w:rPr>
          <w:rFonts w:eastAsiaTheme="minorEastAsia"/>
          <w:i/>
          <w:iCs/>
        </w:rPr>
        <w:t>.</w:t>
      </w:r>
    </w:p>
    <w:p w14:paraId="05542BC3" w14:textId="77777777" w:rsidR="00BB2BFF" w:rsidRPr="00BB2BFF" w:rsidRDefault="00BB2BFF" w:rsidP="00931CDF">
      <w:pPr>
        <w:pStyle w:val="ListParagraph"/>
        <w:numPr>
          <w:ilvl w:val="0"/>
          <w:numId w:val="2"/>
        </w:numPr>
        <w:jc w:val="both"/>
        <w:rPr>
          <w:rFonts w:ascii="Cambria" w:eastAsiaTheme="minorEastAsia" w:hAnsi="Cambria"/>
        </w:rPr>
      </w:pPr>
      <w:proofErr w:type="spellStart"/>
      <w:r w:rsidRPr="00DB0D2C">
        <w:rPr>
          <w:rFonts w:ascii="Cambria" w:eastAsiaTheme="minorEastAsia" w:hAnsi="Cambria"/>
          <w:b/>
          <w:bCs/>
          <w:i/>
          <w:iCs/>
        </w:rPr>
        <w:lastRenderedPageBreak/>
        <w:t>nper</w:t>
      </w:r>
      <w:proofErr w:type="spellEnd"/>
      <w:r>
        <w:rPr>
          <w:rFonts w:ascii="Cambria" w:eastAsiaTheme="minorEastAsia" w:hAnsi="Cambria"/>
          <w:i/>
          <w:iCs/>
        </w:rPr>
        <w:t xml:space="preserve">: </w:t>
      </w:r>
      <w:r>
        <w:rPr>
          <w:rFonts w:eastAsiaTheme="minorEastAsia" w:cstheme="minorHAnsi"/>
          <w:i/>
          <w:iCs/>
        </w:rPr>
        <w:t xml:space="preserve">número de personas por hogar. Esta variable presenta un p-valor </w:t>
      </w:r>
      <w:r w:rsidRPr="00BB2BFF">
        <w:rPr>
          <w:rFonts w:eastAsiaTheme="minorEastAsia" w:cstheme="minorHAnsi"/>
          <w:i/>
          <w:iCs/>
        </w:rPr>
        <w:t>&lt; 2e-16</w:t>
      </w:r>
      <w:r>
        <w:rPr>
          <w:rFonts w:eastAsiaTheme="minorEastAsia" w:cstheme="minorHAnsi"/>
          <w:i/>
          <w:iCs/>
        </w:rPr>
        <w:t>. Su coeficiente indica un impacto positivo sobre la probabilidad de ser clasificado pobre.</w:t>
      </w:r>
    </w:p>
    <w:p w14:paraId="0E5544D8" w14:textId="77777777" w:rsidR="008C538D" w:rsidRPr="008C538D" w:rsidRDefault="00BB2BFF" w:rsidP="00931CDF">
      <w:pPr>
        <w:pStyle w:val="ListParagraph"/>
        <w:numPr>
          <w:ilvl w:val="0"/>
          <w:numId w:val="2"/>
        </w:numPr>
        <w:jc w:val="both"/>
        <w:rPr>
          <w:rFonts w:ascii="Cambria" w:eastAsiaTheme="minorEastAsia" w:hAnsi="Cambria"/>
        </w:rPr>
      </w:pPr>
      <w:proofErr w:type="spellStart"/>
      <w:r w:rsidRPr="00DB0D2C">
        <w:rPr>
          <w:rFonts w:ascii="Cambria" w:eastAsiaTheme="minorEastAsia" w:hAnsi="Cambria"/>
          <w:b/>
          <w:bCs/>
          <w:i/>
          <w:iCs/>
        </w:rPr>
        <w:t>Oc</w:t>
      </w:r>
      <w:proofErr w:type="spellEnd"/>
      <w:r>
        <w:rPr>
          <w:rFonts w:ascii="Cambria" w:eastAsiaTheme="minorEastAsia" w:hAnsi="Cambria"/>
          <w:i/>
          <w:iCs/>
        </w:rPr>
        <w:t xml:space="preserve">: </w:t>
      </w:r>
      <w:r>
        <w:rPr>
          <w:rFonts w:eastAsiaTheme="minorEastAsia" w:cstheme="minorHAnsi"/>
          <w:i/>
          <w:iCs/>
        </w:rPr>
        <w:t xml:space="preserve">persona ocupada. Presenta un p-valor </w:t>
      </w:r>
      <w:r w:rsidRPr="00BB2BFF">
        <w:rPr>
          <w:rFonts w:eastAsiaTheme="minorEastAsia" w:cstheme="minorHAnsi"/>
          <w:i/>
          <w:iCs/>
        </w:rPr>
        <w:t>&lt; 2e-16</w:t>
      </w:r>
      <w:r w:rsidR="008C538D">
        <w:rPr>
          <w:rFonts w:eastAsiaTheme="minorEastAsia" w:cstheme="minorHAnsi"/>
          <w:i/>
          <w:iCs/>
        </w:rPr>
        <w:t>. Su coeficiente indica un impacto negativo sobre la probabilidad de ser clasificado pobre.</w:t>
      </w:r>
    </w:p>
    <w:p w14:paraId="56FB241D" w14:textId="77777777" w:rsidR="008C538D" w:rsidRPr="008C538D" w:rsidRDefault="008C538D" w:rsidP="00931CDF">
      <w:pPr>
        <w:pStyle w:val="ListParagraph"/>
        <w:numPr>
          <w:ilvl w:val="0"/>
          <w:numId w:val="2"/>
        </w:numPr>
        <w:jc w:val="both"/>
        <w:rPr>
          <w:rFonts w:ascii="Cambria" w:eastAsiaTheme="minorEastAsia" w:hAnsi="Cambria"/>
        </w:rPr>
      </w:pPr>
      <w:r w:rsidRPr="00DB0D2C">
        <w:rPr>
          <w:rFonts w:ascii="Cambria" w:eastAsiaTheme="minorEastAsia" w:hAnsi="Cambria"/>
          <w:b/>
          <w:bCs/>
          <w:i/>
          <w:iCs/>
        </w:rPr>
        <w:t>P6210</w:t>
      </w:r>
      <w:r>
        <w:rPr>
          <w:rFonts w:ascii="Cambria" w:eastAsiaTheme="minorEastAsia" w:hAnsi="Cambria"/>
          <w:i/>
          <w:iCs/>
        </w:rPr>
        <w:t>:</w:t>
      </w:r>
      <w:r>
        <w:rPr>
          <w:rFonts w:eastAsiaTheme="minorEastAsia" w:cstheme="minorHAnsi"/>
          <w:i/>
          <w:iCs/>
        </w:rPr>
        <w:t xml:space="preserve"> nivel educativo. Presenta un p-valor </w:t>
      </w:r>
      <w:r w:rsidRPr="00BB2BFF">
        <w:rPr>
          <w:rFonts w:eastAsiaTheme="minorEastAsia" w:cstheme="minorHAnsi"/>
          <w:i/>
          <w:iCs/>
        </w:rPr>
        <w:t>&lt; 2e-16</w:t>
      </w:r>
      <w:r>
        <w:rPr>
          <w:rFonts w:eastAsiaTheme="minorEastAsia" w:cstheme="minorHAnsi"/>
          <w:i/>
          <w:iCs/>
        </w:rPr>
        <w:t xml:space="preserve">. Su coeficiente indica un impacto negativo sobre la probabilidad de ser clasificado pobre. </w:t>
      </w:r>
    </w:p>
    <w:p w14:paraId="65DA5C9E" w14:textId="1D6F6427" w:rsidR="00931CDF" w:rsidRPr="00DB0D2C" w:rsidRDefault="008C538D" w:rsidP="00FC44CD">
      <w:pPr>
        <w:pStyle w:val="ListParagraph"/>
        <w:numPr>
          <w:ilvl w:val="0"/>
          <w:numId w:val="2"/>
        </w:numPr>
        <w:jc w:val="both"/>
        <w:rPr>
          <w:rFonts w:ascii="Cambria" w:eastAsiaTheme="minorEastAsia" w:hAnsi="Cambria"/>
        </w:rPr>
      </w:pPr>
      <w:r w:rsidRPr="00DB0D2C">
        <w:rPr>
          <w:rFonts w:ascii="Cambria" w:eastAsiaTheme="minorEastAsia" w:hAnsi="Cambria"/>
          <w:b/>
          <w:bCs/>
          <w:i/>
          <w:iCs/>
        </w:rPr>
        <w:t>Dominio</w:t>
      </w:r>
      <w:r>
        <w:rPr>
          <w:rFonts w:ascii="Cambria" w:eastAsiaTheme="minorEastAsia" w:hAnsi="Cambria"/>
          <w:i/>
          <w:iCs/>
        </w:rPr>
        <w:t>:</w:t>
      </w:r>
      <w:r>
        <w:rPr>
          <w:rFonts w:eastAsiaTheme="minorEastAsia" w:cstheme="minorHAnsi"/>
          <w:i/>
          <w:iCs/>
        </w:rPr>
        <w:t xml:space="preserve">  ciudad. El p-valor para este factor varía depende de su componente, donde la única ciudad que no es estadísticamente significativa en Tunja</w:t>
      </w:r>
      <w:r w:rsidR="00DB0D2C">
        <w:rPr>
          <w:rFonts w:eastAsiaTheme="minorEastAsia" w:cstheme="minorHAnsi"/>
          <w:i/>
          <w:iCs/>
        </w:rPr>
        <w:t xml:space="preserve">. Se observa que el coeficiente de las ciudades capitales como Bogotá, Medellín, Manizales, Ibagué, Pereira, Villavicencio, Cali, Barranquilla y Bucaramanga indican un impacto negativo sobre la probabilidad de clasificado pobre. Pertenecer a otras ciudades indica un impacto positivo sobre la probabilidad de ser pobre. </w:t>
      </w:r>
      <w:r w:rsidR="00BB2BFF">
        <w:rPr>
          <w:rFonts w:eastAsiaTheme="minorEastAsia" w:cstheme="minorHAnsi"/>
          <w:i/>
          <w:iCs/>
        </w:rPr>
        <w:t xml:space="preserve"> </w:t>
      </w:r>
      <w:r w:rsidR="00BB2BFF">
        <w:rPr>
          <w:rFonts w:ascii="Cambria" w:eastAsiaTheme="minorEastAsia" w:hAnsi="Cambria"/>
          <w:i/>
          <w:iCs/>
        </w:rPr>
        <w:t xml:space="preserve"> </w:t>
      </w:r>
      <w:r w:rsidR="00931CDF" w:rsidRPr="00BB2BFF">
        <w:rPr>
          <w:rFonts w:ascii="Cambria" w:eastAsiaTheme="minorEastAsia" w:hAnsi="Cambria"/>
          <w:i/>
          <w:iCs/>
        </w:rPr>
        <w:t xml:space="preserve"> </w:t>
      </w:r>
    </w:p>
    <w:p w14:paraId="248BB476" w14:textId="68B3C8B8" w:rsidR="009D7DF7" w:rsidRDefault="009D7DF7" w:rsidP="00FC44CD">
      <w:pPr>
        <w:jc w:val="both"/>
        <w:rPr>
          <w:i/>
          <w:iCs/>
        </w:rPr>
      </w:pPr>
      <w:r>
        <w:rPr>
          <w:i/>
          <w:iCs/>
        </w:rPr>
        <w:t xml:space="preserve"># comparación de los modelos usando ROC, AUC, </w:t>
      </w:r>
      <w:proofErr w:type="spellStart"/>
      <w:r>
        <w:rPr>
          <w:i/>
          <w:iCs/>
        </w:rPr>
        <w:t>fn</w:t>
      </w:r>
      <w:proofErr w:type="spellEnd"/>
      <w:r>
        <w:rPr>
          <w:i/>
          <w:iCs/>
        </w:rPr>
        <w:t xml:space="preserve"> y </w:t>
      </w:r>
      <w:proofErr w:type="spellStart"/>
      <w:r>
        <w:rPr>
          <w:i/>
          <w:iCs/>
        </w:rPr>
        <w:t>fp</w:t>
      </w:r>
      <w:proofErr w:type="spellEnd"/>
    </w:p>
    <w:p w14:paraId="54281728" w14:textId="78ED579A" w:rsidR="007E54FE" w:rsidRDefault="007E54FE" w:rsidP="00FC44CD">
      <w:pPr>
        <w:jc w:val="both"/>
        <w:rPr>
          <w:i/>
          <w:iCs/>
        </w:rPr>
      </w:pPr>
      <w:r>
        <w:rPr>
          <w:i/>
          <w:iCs/>
        </w:rPr>
        <w:t xml:space="preserve">El modelo </w:t>
      </w:r>
    </w:p>
    <w:p w14:paraId="4E36599E" w14:textId="6A2911D1" w:rsidR="009D7DF7" w:rsidRDefault="009D7DF7" w:rsidP="00FC44CD">
      <w:pPr>
        <w:jc w:val="both"/>
        <w:rPr>
          <w:i/>
          <w:iCs/>
        </w:rPr>
      </w:pPr>
      <w:r>
        <w:rPr>
          <w:i/>
          <w:iCs/>
        </w:rPr>
        <w:t># describir abordajes de sub-</w:t>
      </w:r>
      <w:proofErr w:type="spellStart"/>
      <w:r>
        <w:rPr>
          <w:i/>
          <w:iCs/>
        </w:rPr>
        <w:t>sampling</w:t>
      </w:r>
      <w:proofErr w:type="spellEnd"/>
      <w:r>
        <w:rPr>
          <w:i/>
          <w:iCs/>
        </w:rPr>
        <w:t xml:space="preserve"> para los desbalances de clase</w:t>
      </w:r>
    </w:p>
    <w:p w14:paraId="11913335" w14:textId="77777777" w:rsidR="00A42CA4" w:rsidRPr="00A42CA4" w:rsidRDefault="00A42CA4" w:rsidP="00FC44CD">
      <w:pPr>
        <w:jc w:val="both"/>
      </w:pPr>
    </w:p>
    <w:p w14:paraId="2B961637" w14:textId="04156357" w:rsidR="00A42CA4" w:rsidRPr="00A42CA4" w:rsidRDefault="00A42CA4" w:rsidP="00FC44CD">
      <w:pPr>
        <w:jc w:val="both"/>
        <w:rPr>
          <w:b/>
          <w:bCs/>
        </w:rPr>
      </w:pPr>
      <w:r w:rsidRPr="00A42CA4">
        <w:rPr>
          <w:b/>
          <w:bCs/>
        </w:rPr>
        <w:t>Modelos de regresión de ingresos</w:t>
      </w:r>
    </w:p>
    <w:p w14:paraId="4390B43B" w14:textId="5958261A" w:rsidR="00A42CA4" w:rsidRDefault="009D7DF7" w:rsidP="00FC44CD">
      <w:pPr>
        <w:jc w:val="both"/>
        <w:rPr>
          <w:i/>
          <w:iCs/>
        </w:rPr>
      </w:pPr>
      <w:r>
        <w:rPr>
          <w:i/>
          <w:iCs/>
        </w:rPr>
        <w:t># explicación detallada del modelo escogido</w:t>
      </w:r>
    </w:p>
    <w:p w14:paraId="25BA9CDF" w14:textId="6D8E2D30" w:rsidR="009D7DF7" w:rsidRDefault="009D7DF7" w:rsidP="00FC44CD">
      <w:pPr>
        <w:jc w:val="both"/>
        <w:rPr>
          <w:i/>
          <w:iCs/>
        </w:rPr>
      </w:pPr>
      <w:r>
        <w:rPr>
          <w:i/>
          <w:iCs/>
        </w:rPr>
        <w:t># comparación de 5 modelos en términos de MSE</w:t>
      </w:r>
    </w:p>
    <w:p w14:paraId="02686D0C" w14:textId="70AA0198" w:rsidR="009D7DF7" w:rsidRDefault="009D7DF7" w:rsidP="00FC44CD">
      <w:pPr>
        <w:jc w:val="both"/>
        <w:rPr>
          <w:i/>
          <w:iCs/>
        </w:rPr>
      </w:pPr>
      <w:r>
        <w:rPr>
          <w:i/>
          <w:iCs/>
        </w:rPr>
        <w:t># Convertir predictores a binarios para mostrar desempeño en términos de ROC ..</w:t>
      </w:r>
    </w:p>
    <w:p w14:paraId="450C270B" w14:textId="340150EF" w:rsidR="009D7DF7" w:rsidRPr="009D7DF7" w:rsidRDefault="009D7DF7" w:rsidP="00FC44CD">
      <w:pPr>
        <w:jc w:val="both"/>
        <w:rPr>
          <w:i/>
          <w:iCs/>
        </w:rPr>
      </w:pPr>
      <w:r>
        <w:rPr>
          <w:i/>
          <w:iCs/>
        </w:rPr>
        <w:t>#</w:t>
      </w:r>
      <w:r w:rsidRPr="009D7DF7">
        <w:rPr>
          <w:i/>
          <w:iCs/>
        </w:rPr>
        <w:t xml:space="preserve"> </w:t>
      </w:r>
      <w:r>
        <w:rPr>
          <w:i/>
          <w:iCs/>
        </w:rPr>
        <w:t>describir las variables usadas en el modelo y una medida de su importancia relativa</w:t>
      </w:r>
    </w:p>
    <w:sectPr w:rsidR="009D7DF7" w:rsidRPr="009D7DF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1C320" w14:textId="77777777" w:rsidR="00A83A5C" w:rsidRDefault="00A83A5C" w:rsidP="006A63EB">
      <w:pPr>
        <w:spacing w:after="0" w:line="240" w:lineRule="auto"/>
      </w:pPr>
      <w:r>
        <w:separator/>
      </w:r>
    </w:p>
  </w:endnote>
  <w:endnote w:type="continuationSeparator" w:id="0">
    <w:p w14:paraId="2A2F5F0B" w14:textId="77777777" w:rsidR="00A83A5C" w:rsidRDefault="00A83A5C" w:rsidP="006A6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91CA" w14:textId="77777777" w:rsidR="00A83A5C" w:rsidRDefault="00A83A5C" w:rsidP="006A63EB">
      <w:pPr>
        <w:spacing w:after="0" w:line="240" w:lineRule="auto"/>
      </w:pPr>
      <w:r>
        <w:separator/>
      </w:r>
    </w:p>
  </w:footnote>
  <w:footnote w:type="continuationSeparator" w:id="0">
    <w:p w14:paraId="1268E10C" w14:textId="77777777" w:rsidR="00A83A5C" w:rsidRDefault="00A83A5C" w:rsidP="006A63EB">
      <w:pPr>
        <w:spacing w:after="0" w:line="240" w:lineRule="auto"/>
      </w:pPr>
      <w:r>
        <w:continuationSeparator/>
      </w:r>
    </w:p>
  </w:footnote>
  <w:footnote w:id="1">
    <w:p w14:paraId="3FB862EA" w14:textId="538310A9" w:rsidR="002D3620" w:rsidRDefault="002D3620">
      <w:pPr>
        <w:pStyle w:val="FootnoteText"/>
      </w:pPr>
      <w:r>
        <w:rPr>
          <w:rStyle w:val="FootnoteReference"/>
        </w:rPr>
        <w:footnoteRef/>
      </w:r>
      <w:r>
        <w:t xml:space="preserve"> </w:t>
      </w:r>
      <w:hyperlink r:id="rId1" w:history="1">
        <w:r w:rsidRPr="00353CD7">
          <w:rPr>
            <w:rStyle w:val="Hyperlink"/>
          </w:rPr>
          <w:t>https://www.drivendata.org/competitions/50/worldbank-poverty-prediction/page/97/</w:t>
        </w:r>
      </w:hyperlink>
      <w:r>
        <w:t xml:space="preserve"> </w:t>
      </w:r>
    </w:p>
  </w:footnote>
  <w:footnote w:id="2">
    <w:p w14:paraId="325FBC11" w14:textId="77777777" w:rsidR="0094187C" w:rsidRDefault="0094187C" w:rsidP="0094187C">
      <w:pPr>
        <w:pStyle w:val="FootnoteText"/>
      </w:pPr>
      <w:r>
        <w:rPr>
          <w:rStyle w:val="FootnoteReference"/>
        </w:rPr>
        <w:footnoteRef/>
      </w:r>
      <w:r>
        <w:t xml:space="preserve"> </w:t>
      </w:r>
      <w:hyperlink r:id="rId2" w:anchor="page=F2&amp;tab=data-dictionary" w:history="1">
        <w:r w:rsidRPr="00353CD7">
          <w:rPr>
            <w:rStyle w:val="Hyperlink"/>
          </w:rPr>
          <w:t>https://microdatos.dane.gov.co/index.php/catalog/608/datafile/F1#page=F2&amp;tab=data-dictionary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44F70"/>
    <w:multiLevelType w:val="hybridMultilevel"/>
    <w:tmpl w:val="91C603C4"/>
    <w:lvl w:ilvl="0" w:tplc="75DE41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D5AE6"/>
    <w:multiLevelType w:val="hybridMultilevel"/>
    <w:tmpl w:val="DCB49C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037147783">
    <w:abstractNumId w:val="1"/>
  </w:num>
  <w:num w:numId="2" w16cid:durableId="80794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C6"/>
    <w:rsid w:val="00077DFB"/>
    <w:rsid w:val="00127C99"/>
    <w:rsid w:val="00130211"/>
    <w:rsid w:val="00142AE6"/>
    <w:rsid w:val="001B5589"/>
    <w:rsid w:val="002101A3"/>
    <w:rsid w:val="00253BC1"/>
    <w:rsid w:val="002800E4"/>
    <w:rsid w:val="002A4BB2"/>
    <w:rsid w:val="002B7E7B"/>
    <w:rsid w:val="002C6DB7"/>
    <w:rsid w:val="002D3620"/>
    <w:rsid w:val="003C72C6"/>
    <w:rsid w:val="003F3553"/>
    <w:rsid w:val="00405BF8"/>
    <w:rsid w:val="00407467"/>
    <w:rsid w:val="00411E55"/>
    <w:rsid w:val="00505251"/>
    <w:rsid w:val="0054169D"/>
    <w:rsid w:val="0055099D"/>
    <w:rsid w:val="00576F8D"/>
    <w:rsid w:val="00577A06"/>
    <w:rsid w:val="005E03D3"/>
    <w:rsid w:val="00631A38"/>
    <w:rsid w:val="006875E3"/>
    <w:rsid w:val="006A63EB"/>
    <w:rsid w:val="006B2C6E"/>
    <w:rsid w:val="006E4FE9"/>
    <w:rsid w:val="007C54F9"/>
    <w:rsid w:val="007E54FE"/>
    <w:rsid w:val="00881639"/>
    <w:rsid w:val="008A30C9"/>
    <w:rsid w:val="008C538D"/>
    <w:rsid w:val="008F3569"/>
    <w:rsid w:val="009025E9"/>
    <w:rsid w:val="00931CDF"/>
    <w:rsid w:val="0094187C"/>
    <w:rsid w:val="0095131C"/>
    <w:rsid w:val="009D0FAE"/>
    <w:rsid w:val="009D3852"/>
    <w:rsid w:val="009D7DF7"/>
    <w:rsid w:val="009E4B3C"/>
    <w:rsid w:val="009F0D6B"/>
    <w:rsid w:val="00A13793"/>
    <w:rsid w:val="00A42CA4"/>
    <w:rsid w:val="00A83A5C"/>
    <w:rsid w:val="00A83AD2"/>
    <w:rsid w:val="00AE79DC"/>
    <w:rsid w:val="00B330C9"/>
    <w:rsid w:val="00B3445E"/>
    <w:rsid w:val="00B35705"/>
    <w:rsid w:val="00B925A8"/>
    <w:rsid w:val="00BB2BFF"/>
    <w:rsid w:val="00BF3B28"/>
    <w:rsid w:val="00C25A77"/>
    <w:rsid w:val="00C6578E"/>
    <w:rsid w:val="00C802AE"/>
    <w:rsid w:val="00CA1C7C"/>
    <w:rsid w:val="00CE5765"/>
    <w:rsid w:val="00DA60FE"/>
    <w:rsid w:val="00DB0D2C"/>
    <w:rsid w:val="00DB494E"/>
    <w:rsid w:val="00DD4865"/>
    <w:rsid w:val="00DE2CB0"/>
    <w:rsid w:val="00DE6967"/>
    <w:rsid w:val="00DF332C"/>
    <w:rsid w:val="00E90E33"/>
    <w:rsid w:val="00EE1BC6"/>
    <w:rsid w:val="00EF159E"/>
    <w:rsid w:val="00EF7CFA"/>
    <w:rsid w:val="00F224A8"/>
    <w:rsid w:val="00F305D5"/>
    <w:rsid w:val="00F60869"/>
    <w:rsid w:val="00FA004C"/>
    <w:rsid w:val="00FA6C8E"/>
    <w:rsid w:val="00FC44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DEBC"/>
  <w15:chartTrackingRefBased/>
  <w15:docId w15:val="{468DD050-1E8D-4F84-8ACB-A8BB679E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63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63EB"/>
    <w:rPr>
      <w:sz w:val="20"/>
      <w:szCs w:val="20"/>
    </w:rPr>
  </w:style>
  <w:style w:type="character" w:styleId="FootnoteReference">
    <w:name w:val="footnote reference"/>
    <w:basedOn w:val="DefaultParagraphFont"/>
    <w:uiPriority w:val="99"/>
    <w:semiHidden/>
    <w:unhideWhenUsed/>
    <w:rsid w:val="006A63EB"/>
    <w:rPr>
      <w:vertAlign w:val="superscript"/>
    </w:rPr>
  </w:style>
  <w:style w:type="character" w:styleId="Hyperlink">
    <w:name w:val="Hyperlink"/>
    <w:basedOn w:val="DefaultParagraphFont"/>
    <w:uiPriority w:val="99"/>
    <w:unhideWhenUsed/>
    <w:rsid w:val="006A63EB"/>
    <w:rPr>
      <w:color w:val="0563C1" w:themeColor="hyperlink"/>
      <w:u w:val="single"/>
    </w:rPr>
  </w:style>
  <w:style w:type="character" w:styleId="UnresolvedMention">
    <w:name w:val="Unresolved Mention"/>
    <w:basedOn w:val="DefaultParagraphFont"/>
    <w:uiPriority w:val="99"/>
    <w:semiHidden/>
    <w:unhideWhenUsed/>
    <w:rsid w:val="006A63EB"/>
    <w:rPr>
      <w:color w:val="605E5C"/>
      <w:shd w:val="clear" w:color="auto" w:fill="E1DFDD"/>
    </w:rPr>
  </w:style>
  <w:style w:type="paragraph" w:styleId="ListParagraph">
    <w:name w:val="List Paragraph"/>
    <w:basedOn w:val="Normal"/>
    <w:uiPriority w:val="34"/>
    <w:qFormat/>
    <w:rsid w:val="006E4FE9"/>
    <w:pPr>
      <w:ind w:left="720"/>
      <w:contextualSpacing/>
    </w:pPr>
  </w:style>
  <w:style w:type="character" w:styleId="FollowedHyperlink">
    <w:name w:val="FollowedHyperlink"/>
    <w:basedOn w:val="DefaultParagraphFont"/>
    <w:uiPriority w:val="99"/>
    <w:semiHidden/>
    <w:unhideWhenUsed/>
    <w:rsid w:val="009D7DF7"/>
    <w:rPr>
      <w:color w:val="954F72" w:themeColor="followedHyperlink"/>
      <w:u w:val="single"/>
    </w:rPr>
  </w:style>
  <w:style w:type="character" w:styleId="PlaceholderText">
    <w:name w:val="Placeholder Text"/>
    <w:basedOn w:val="DefaultParagraphFont"/>
    <w:uiPriority w:val="99"/>
    <w:semiHidden/>
    <w:rsid w:val="00B925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171">
      <w:bodyDiv w:val="1"/>
      <w:marLeft w:val="0"/>
      <w:marRight w:val="0"/>
      <w:marTop w:val="0"/>
      <w:marBottom w:val="0"/>
      <w:divBdr>
        <w:top w:val="none" w:sz="0" w:space="0" w:color="auto"/>
        <w:left w:val="none" w:sz="0" w:space="0" w:color="auto"/>
        <w:bottom w:val="none" w:sz="0" w:space="0" w:color="auto"/>
        <w:right w:val="none" w:sz="0" w:space="0" w:color="auto"/>
      </w:divBdr>
    </w:div>
    <w:div w:id="579994798">
      <w:bodyDiv w:val="1"/>
      <w:marLeft w:val="0"/>
      <w:marRight w:val="0"/>
      <w:marTop w:val="0"/>
      <w:marBottom w:val="0"/>
      <w:divBdr>
        <w:top w:val="none" w:sz="0" w:space="0" w:color="auto"/>
        <w:left w:val="none" w:sz="0" w:space="0" w:color="auto"/>
        <w:bottom w:val="none" w:sz="0" w:space="0" w:color="auto"/>
        <w:right w:val="none" w:sz="0" w:space="0" w:color="auto"/>
      </w:divBdr>
    </w:div>
    <w:div w:id="1009137784">
      <w:bodyDiv w:val="1"/>
      <w:marLeft w:val="0"/>
      <w:marRight w:val="0"/>
      <w:marTop w:val="0"/>
      <w:marBottom w:val="0"/>
      <w:divBdr>
        <w:top w:val="none" w:sz="0" w:space="0" w:color="auto"/>
        <w:left w:val="none" w:sz="0" w:space="0" w:color="auto"/>
        <w:bottom w:val="none" w:sz="0" w:space="0" w:color="auto"/>
        <w:right w:val="none" w:sz="0" w:space="0" w:color="auto"/>
      </w:divBdr>
    </w:div>
    <w:div w:id="2006281123">
      <w:bodyDiv w:val="1"/>
      <w:marLeft w:val="0"/>
      <w:marRight w:val="0"/>
      <w:marTop w:val="0"/>
      <w:marBottom w:val="0"/>
      <w:divBdr>
        <w:top w:val="none" w:sz="0" w:space="0" w:color="auto"/>
        <w:left w:val="none" w:sz="0" w:space="0" w:color="auto"/>
        <w:bottom w:val="none" w:sz="0" w:space="0" w:color="auto"/>
        <w:right w:val="none" w:sz="0" w:space="0" w:color="auto"/>
      </w:divBdr>
    </w:div>
    <w:div w:id="212153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microdatos.dane.gov.co/index.php/catalog/608/datafile/F1" TargetMode="External"/><Relationship Id="rId1" Type="http://schemas.openxmlformats.org/officeDocument/2006/relationships/hyperlink" Target="https://www.drivendata.org/competitions/50/worldbank-poverty-prediction/page/9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B235-98B5-469F-ACA1-E66C42B5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6</Pages>
  <Words>1672</Words>
  <Characters>9531</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Torres</dc:creator>
  <cp:keywords/>
  <dc:description/>
  <cp:lastModifiedBy>Ignacio Serrano</cp:lastModifiedBy>
  <cp:revision>17</cp:revision>
  <dcterms:created xsi:type="dcterms:W3CDTF">2022-07-10T01:44:00Z</dcterms:created>
  <dcterms:modified xsi:type="dcterms:W3CDTF">2022-07-12T23:45:00Z</dcterms:modified>
</cp:coreProperties>
</file>